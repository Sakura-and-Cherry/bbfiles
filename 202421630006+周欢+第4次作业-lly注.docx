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6247" w14:textId="77777777" w:rsidR="00A14BFC" w:rsidRDefault="00625A5E" w:rsidP="00457AD4">
      <w:pPr>
        <w:ind w:leftChars="100" w:left="240" w:firstLineChars="0" w:firstLine="0"/>
        <w:jc w:val="center"/>
        <w:rPr>
          <w:rFonts w:ascii="宋体" w:hAnsi="宋体"/>
          <w:b/>
          <w:sz w:val="28"/>
        </w:rPr>
      </w:pPr>
      <w:commentRangeStart w:id="0"/>
      <w:commentRangeStart w:id="1"/>
      <w:commentRangeStart w:id="2"/>
      <w:r>
        <w:rPr>
          <w:rFonts w:ascii="宋体" w:hAnsi="宋体" w:hint="eastAsia"/>
          <w:b/>
          <w:sz w:val="28"/>
        </w:rPr>
        <w:t>《</w:t>
      </w:r>
      <w:r>
        <w:rPr>
          <w:rFonts w:ascii="宋体" w:hAnsi="宋体"/>
          <w:b/>
          <w:sz w:val="28"/>
        </w:rPr>
        <w:t>国际比较视野下国际理解教育要义、目标及其实践——兼论我国国际理解教育的课程建设》</w:t>
      </w:r>
      <w:commentRangeEnd w:id="0"/>
      <w:r w:rsidR="006171E4">
        <w:rPr>
          <w:rStyle w:val="af"/>
        </w:rPr>
        <w:commentReference w:id="0"/>
      </w:r>
      <w:commentRangeEnd w:id="1"/>
      <w:r w:rsidR="00AF2364">
        <w:rPr>
          <w:rStyle w:val="af"/>
        </w:rPr>
        <w:commentReference w:id="1"/>
      </w:r>
      <w:commentRangeEnd w:id="2"/>
      <w:r w:rsidR="0033027D">
        <w:rPr>
          <w:rStyle w:val="af"/>
        </w:rPr>
        <w:commentReference w:id="2"/>
      </w:r>
    </w:p>
    <w:p w14:paraId="73B2D888" w14:textId="77777777" w:rsidR="00A14BFC" w:rsidRDefault="00625A5E">
      <w:pPr>
        <w:ind w:firstLineChars="0" w:firstLine="0"/>
        <w:rPr>
          <w:rFonts w:ascii="宋体" w:hAnsi="宋体"/>
          <w:b/>
          <w:sz w:val="28"/>
        </w:rPr>
      </w:pPr>
      <w:r>
        <w:rPr>
          <w:rFonts w:ascii="宋体" w:hAnsi="宋体" w:hint="eastAsia"/>
          <w:b/>
          <w:sz w:val="28"/>
        </w:rPr>
        <w:t>选择期刊：《比较教育学报》CSSCI扩展版</w:t>
      </w:r>
    </w:p>
    <w:p w14:paraId="04A8F3CD" w14:textId="77777777" w:rsidR="00A14BFC" w:rsidRDefault="00625A5E">
      <w:pPr>
        <w:ind w:firstLineChars="0" w:firstLine="0"/>
        <w:rPr>
          <w:rFonts w:ascii="宋体" w:hAnsi="宋体"/>
          <w:b/>
          <w:sz w:val="28"/>
        </w:rPr>
      </w:pPr>
      <w:r>
        <w:rPr>
          <w:rFonts w:ascii="宋体" w:hAnsi="宋体" w:hint="eastAsia"/>
          <w:b/>
          <w:sz w:val="28"/>
        </w:rPr>
        <w:t>选择理由：</w:t>
      </w:r>
    </w:p>
    <w:p w14:paraId="4B47ABFC" w14:textId="77777777" w:rsidR="00A14BFC" w:rsidRDefault="00625A5E">
      <w:pPr>
        <w:ind w:firstLineChars="0" w:firstLine="0"/>
        <w:rPr>
          <w:rFonts w:ascii="宋体" w:hAnsi="宋体"/>
          <w:b/>
          <w:bCs/>
          <w:sz w:val="28"/>
        </w:rPr>
      </w:pPr>
      <w:r>
        <w:rPr>
          <w:rFonts w:ascii="宋体" w:hAnsi="宋体" w:hint="eastAsia"/>
          <w:b/>
          <w:sz w:val="28"/>
        </w:rPr>
        <w:t>1、</w:t>
      </w:r>
      <w:r>
        <w:rPr>
          <w:rFonts w:ascii="宋体" w:hAnsi="宋体"/>
          <w:b/>
          <w:bCs/>
          <w:sz w:val="28"/>
        </w:rPr>
        <w:t>投稿难度与</w:t>
      </w:r>
      <w:r>
        <w:rPr>
          <w:rFonts w:ascii="宋体" w:hAnsi="宋体" w:hint="eastAsia"/>
          <w:b/>
          <w:bCs/>
          <w:sz w:val="28"/>
        </w:rPr>
        <w:t>论文水平匹配</w:t>
      </w:r>
    </w:p>
    <w:p w14:paraId="44F2B981" w14:textId="77777777" w:rsidR="00A14BFC" w:rsidRDefault="00625A5E">
      <w:pPr>
        <w:ind w:firstLineChars="0" w:firstLine="420"/>
        <w:rPr>
          <w:rFonts w:ascii="宋体" w:hAnsi="宋体"/>
          <w:bCs/>
        </w:rPr>
      </w:pPr>
      <w:r>
        <w:rPr>
          <w:rFonts w:ascii="宋体" w:hAnsi="宋体" w:hint="eastAsia"/>
          <w:bCs/>
        </w:rPr>
        <w:t>《比较教育研究》投稿难度过高，</w:t>
      </w:r>
      <w:r>
        <w:rPr>
          <w:rFonts w:ascii="宋体" w:hAnsi="宋体"/>
          <w:bCs/>
        </w:rPr>
        <w:t>《</w:t>
      </w:r>
      <w:r>
        <w:rPr>
          <w:rFonts w:ascii="宋体" w:hAnsi="宋体" w:hint="eastAsia"/>
          <w:bCs/>
        </w:rPr>
        <w:t>比较教育学报</w:t>
      </w:r>
      <w:r>
        <w:rPr>
          <w:rFonts w:ascii="宋体" w:hAnsi="宋体"/>
          <w:bCs/>
        </w:rPr>
        <w:t>》</w:t>
      </w:r>
      <w:r>
        <w:rPr>
          <w:rFonts w:ascii="宋体" w:hAnsi="宋体" w:hint="eastAsia"/>
          <w:bCs/>
        </w:rPr>
        <w:t>作为CSSCI扩展版期刊，难度稍有降低，符合我目前的论文水平。</w:t>
      </w:r>
    </w:p>
    <w:p w14:paraId="17285BA0" w14:textId="77777777" w:rsidR="00A14BFC" w:rsidRDefault="00625A5E">
      <w:pPr>
        <w:ind w:firstLineChars="0" w:firstLine="0"/>
        <w:rPr>
          <w:rFonts w:ascii="宋体" w:hAnsi="宋体"/>
          <w:b/>
          <w:sz w:val="28"/>
        </w:rPr>
      </w:pPr>
      <w:r>
        <w:rPr>
          <w:rFonts w:ascii="宋体" w:hAnsi="宋体" w:hint="eastAsia"/>
          <w:b/>
          <w:sz w:val="28"/>
        </w:rPr>
        <w:t>2、期刊特色与栏目适配性</w:t>
      </w:r>
    </w:p>
    <w:p w14:paraId="22015B58" w14:textId="77777777" w:rsidR="00A14BFC" w:rsidRDefault="00625A5E">
      <w:pPr>
        <w:ind w:firstLineChars="0" w:firstLine="420"/>
        <w:rPr>
          <w:rFonts w:ascii="宋体" w:hAnsi="宋体"/>
        </w:rPr>
      </w:pPr>
      <w:r>
        <w:rPr>
          <w:rFonts w:ascii="宋体" w:hAnsi="宋体" w:hint="eastAsia"/>
        </w:rPr>
        <w:t>该期刊近年来持续关注教育领域中的微观主题</w:t>
      </w:r>
      <w:r>
        <w:rPr>
          <w:rFonts w:ascii="宋体" w:hAnsi="宋体"/>
        </w:rPr>
        <w:t>，例如“数学主题式学习活动”“校长数字化领导力”“教师文化胜任力”等。我的研究</w:t>
      </w:r>
      <w:r>
        <w:rPr>
          <w:rFonts w:ascii="宋体" w:hAnsi="宋体" w:hint="eastAsia"/>
        </w:rPr>
        <w:t>主题是</w:t>
      </w:r>
      <w:r>
        <w:rPr>
          <w:rFonts w:ascii="宋体" w:hAnsi="宋体"/>
        </w:rPr>
        <w:t>“国际理解教育的课程建设”</w:t>
      </w:r>
      <w:r>
        <w:rPr>
          <w:rFonts w:ascii="宋体" w:hAnsi="宋体" w:hint="eastAsia"/>
        </w:rPr>
        <w:t>，</w:t>
      </w:r>
      <w:r>
        <w:rPr>
          <w:rFonts w:ascii="宋体" w:hAnsi="宋体"/>
        </w:rPr>
        <w:t>通过国际比较视角提炼课程设计原则，并结合本土实践提出可行方案，其“课程教学”栏目与期刊鼓励研究导向</w:t>
      </w:r>
      <w:r>
        <w:rPr>
          <w:rFonts w:ascii="宋体" w:hAnsi="宋体" w:hint="eastAsia"/>
        </w:rPr>
        <w:t>比较符合</w:t>
      </w:r>
      <w:r>
        <w:rPr>
          <w:rFonts w:ascii="宋体" w:hAnsi="宋体"/>
        </w:rPr>
        <w:t>。</w:t>
      </w:r>
    </w:p>
    <w:p w14:paraId="535EB63D" w14:textId="77777777" w:rsidR="00A14BFC" w:rsidRDefault="00625A5E">
      <w:pPr>
        <w:ind w:firstLineChars="0" w:firstLine="0"/>
        <w:rPr>
          <w:rFonts w:ascii="宋体" w:hAnsi="宋体"/>
          <w:b/>
          <w:bCs/>
          <w:sz w:val="28"/>
        </w:rPr>
      </w:pPr>
      <w:r>
        <w:rPr>
          <w:rFonts w:ascii="宋体" w:hAnsi="宋体" w:hint="eastAsia"/>
          <w:b/>
          <w:bCs/>
          <w:sz w:val="28"/>
        </w:rPr>
        <w:t>3、</w:t>
      </w:r>
      <w:proofErr w:type="gramStart"/>
      <w:r>
        <w:rPr>
          <w:rFonts w:ascii="宋体" w:hAnsi="宋体" w:hint="eastAsia"/>
          <w:b/>
          <w:bCs/>
          <w:sz w:val="28"/>
        </w:rPr>
        <w:t>往期相关</w:t>
      </w:r>
      <w:proofErr w:type="gramEnd"/>
      <w:r>
        <w:rPr>
          <w:rFonts w:ascii="宋体" w:hAnsi="宋体" w:hint="eastAsia"/>
          <w:b/>
          <w:bCs/>
          <w:sz w:val="28"/>
        </w:rPr>
        <w:t>研究</w:t>
      </w:r>
    </w:p>
    <w:p w14:paraId="6EAAAC09" w14:textId="77777777" w:rsidR="00A14BFC" w:rsidRDefault="00625A5E">
      <w:pPr>
        <w:ind w:firstLineChars="0" w:firstLine="420"/>
        <w:rPr>
          <w:rFonts w:ascii="宋体" w:hAnsi="宋体"/>
        </w:rPr>
      </w:pPr>
      <w:r>
        <w:rPr>
          <w:rFonts w:ascii="宋体" w:hAnsi="宋体"/>
        </w:rPr>
        <w:t>该期刊在2023年曾刊发《基于具身认知与视域融合的国际理解教育实践取向研究》，明确聚焦国际理解教育的实践路径，</w:t>
      </w:r>
      <w:r>
        <w:rPr>
          <w:rFonts w:ascii="宋体" w:hAnsi="宋体" w:hint="eastAsia"/>
        </w:rPr>
        <w:t>说明该期刊同样关注“国际理解教育的主题”，而且该篇文章中对于实践取向的强调，</w:t>
      </w:r>
      <w:r>
        <w:rPr>
          <w:rFonts w:ascii="宋体" w:hAnsi="宋体"/>
        </w:rPr>
        <w:t>与我的研究中“课程建设”这一核心议题形成直接呼应。</w:t>
      </w:r>
    </w:p>
    <w:p w14:paraId="61C8C37E" w14:textId="77777777" w:rsidR="00A14BFC" w:rsidRDefault="00625A5E">
      <w:pPr>
        <w:ind w:firstLineChars="0" w:firstLine="0"/>
        <w:rPr>
          <w:rFonts w:ascii="宋体" w:hAnsi="宋体"/>
          <w:b/>
          <w:bCs/>
          <w:sz w:val="28"/>
        </w:rPr>
      </w:pPr>
      <w:r>
        <w:rPr>
          <w:rFonts w:ascii="宋体" w:hAnsi="宋体" w:hint="eastAsia"/>
          <w:b/>
          <w:bCs/>
          <w:sz w:val="28"/>
        </w:rPr>
        <w:t>4、期刊文章举例与特点归纳</w:t>
      </w:r>
    </w:p>
    <w:p w14:paraId="4B7305A3" w14:textId="77777777" w:rsidR="00A14BFC" w:rsidRDefault="00625A5E">
      <w:pPr>
        <w:ind w:firstLineChars="0" w:firstLine="0"/>
        <w:rPr>
          <w:rFonts w:ascii="宋体" w:hAnsi="宋体"/>
        </w:rPr>
      </w:pPr>
      <w:r>
        <w:rPr>
          <w:rFonts w:ascii="宋体" w:hAnsi="宋体"/>
        </w:rPr>
        <w:tab/>
      </w:r>
      <w:r>
        <w:rPr>
          <w:rFonts w:ascii="宋体" w:hAnsi="宋体" w:hint="eastAsia"/>
        </w:rPr>
        <w:t>文章举例：详情见</w:t>
      </w:r>
      <w:proofErr w:type="spellStart"/>
      <w:r>
        <w:rPr>
          <w:rFonts w:ascii="宋体" w:hAnsi="宋体" w:hint="eastAsia"/>
        </w:rPr>
        <w:t>X</w:t>
      </w:r>
      <w:r>
        <w:rPr>
          <w:rFonts w:ascii="宋体" w:hAnsi="宋体"/>
        </w:rPr>
        <w:t>mind</w:t>
      </w:r>
      <w:proofErr w:type="spellEnd"/>
      <w:r>
        <w:rPr>
          <w:rFonts w:ascii="宋体" w:hAnsi="宋体" w:hint="eastAsia"/>
        </w:rPr>
        <w:t>文件</w:t>
      </w:r>
    </w:p>
    <w:p w14:paraId="4442CED8" w14:textId="77777777" w:rsidR="00A14BFC" w:rsidRDefault="00625A5E">
      <w:pPr>
        <w:ind w:firstLineChars="0" w:firstLine="420"/>
        <w:rPr>
          <w:rFonts w:ascii="宋体" w:hAnsi="宋体"/>
          <w:u w:val="single"/>
        </w:rPr>
      </w:pPr>
      <w:r>
        <w:rPr>
          <w:rFonts w:ascii="宋体" w:hAnsi="宋体" w:hint="eastAsia"/>
        </w:rPr>
        <w:t>从文章框架上来讲，该期刊偏重于有历史溯源的文章，以重大的历史事件或相关法令政策的出台来划分时间段，归纳提取每一个时间点的特点，选取有代表性的例子支撑本段论点。</w:t>
      </w:r>
      <w:r>
        <w:rPr>
          <w:rFonts w:ascii="宋体" w:hAnsi="宋体"/>
        </w:rPr>
        <w:t>这种框架</w:t>
      </w:r>
      <w:r>
        <w:rPr>
          <w:rFonts w:ascii="宋体" w:hAnsi="宋体" w:hint="eastAsia"/>
        </w:rPr>
        <w:t>自然融入了时间线的串联，</w:t>
      </w:r>
      <w:r>
        <w:rPr>
          <w:rFonts w:ascii="宋体" w:hAnsi="宋体"/>
        </w:rPr>
        <w:t>既保证了论述的历史纵深感，又强化了问题解决的实践指向性，符合比较教育研究“鉴往知来”的学科特质。</w:t>
      </w:r>
      <w:r>
        <w:rPr>
          <w:rFonts w:ascii="宋体" w:hAnsi="宋体" w:hint="eastAsia"/>
          <w:u w:val="single"/>
        </w:rPr>
        <w:t>我将在国际理解教育的概念演化中以具有代表性的政策文件为例，切分出历史时期展开论述。</w:t>
      </w:r>
      <w:r>
        <w:rPr>
          <w:rFonts w:ascii="宋体" w:hAnsi="宋体" w:hint="eastAsia"/>
        </w:rPr>
        <w:t>并且最后每篇文章都需要回归我国目前教育领域面临的现实问题，提出切实的建议，而不只是一味介绍别国的教育现象或问题。</w:t>
      </w:r>
      <w:r>
        <w:rPr>
          <w:rFonts w:ascii="宋体" w:hAnsi="宋体" w:hint="eastAsia"/>
          <w:u w:val="single"/>
        </w:rPr>
        <w:t>我将在文章的最后一个章节提出对我国国际理解教育的启示。</w:t>
      </w:r>
    </w:p>
    <w:p w14:paraId="284FF3D6" w14:textId="77777777" w:rsidR="00A14BFC" w:rsidRDefault="00625A5E">
      <w:pPr>
        <w:ind w:firstLineChars="0" w:firstLine="420"/>
        <w:rPr>
          <w:rFonts w:ascii="宋体" w:hAnsi="宋体"/>
          <w:u w:val="single"/>
        </w:rPr>
      </w:pPr>
      <w:r>
        <w:rPr>
          <w:rFonts w:ascii="宋体" w:hAnsi="宋体" w:hint="eastAsia"/>
        </w:rPr>
        <w:lastRenderedPageBreak/>
        <w:t>从论述逻辑上来讲，该期刊的文章一般先从</w:t>
      </w:r>
      <w:r>
        <w:rPr>
          <w:rFonts w:ascii="宋体" w:hAnsi="宋体"/>
          <w:b/>
        </w:rPr>
        <w:t>宏观文化</w:t>
      </w:r>
      <w:r>
        <w:rPr>
          <w:rFonts w:ascii="宋体" w:hAnsi="宋体"/>
        </w:rPr>
        <w:t>结构</w:t>
      </w:r>
      <w:r>
        <w:rPr>
          <w:rFonts w:ascii="宋体" w:hAnsi="宋体" w:hint="eastAsia"/>
        </w:rPr>
        <w:t>入手，</w:t>
      </w:r>
      <w:r>
        <w:rPr>
          <w:rFonts w:ascii="宋体" w:hAnsi="宋体"/>
        </w:rPr>
        <w:t>下沉至</w:t>
      </w:r>
      <w:r>
        <w:rPr>
          <w:rFonts w:ascii="宋体" w:hAnsi="宋体"/>
          <w:b/>
        </w:rPr>
        <w:t>中</w:t>
      </w:r>
      <w:proofErr w:type="gramStart"/>
      <w:r>
        <w:rPr>
          <w:rFonts w:ascii="宋体" w:hAnsi="宋体"/>
          <w:b/>
        </w:rPr>
        <w:t>观政策</w:t>
      </w:r>
      <w:proofErr w:type="gramEnd"/>
      <w:r>
        <w:rPr>
          <w:rFonts w:ascii="宋体" w:hAnsi="宋体"/>
        </w:rPr>
        <w:t>设计，再聚焦</w:t>
      </w:r>
      <w:r>
        <w:rPr>
          <w:rFonts w:ascii="宋体" w:hAnsi="宋体"/>
          <w:b/>
        </w:rPr>
        <w:t>微观实践矛盾</w:t>
      </w:r>
      <w:r>
        <w:rPr>
          <w:rFonts w:ascii="宋体" w:hAnsi="宋体" w:hint="eastAsia"/>
        </w:rPr>
        <w:t>，在逻辑上体现出了鲜明的递进性。此外每一个标题都需要多个论点进行支撑论述。这种写法</w:t>
      </w:r>
      <w:r>
        <w:rPr>
          <w:rFonts w:ascii="宋体" w:hAnsi="宋体"/>
        </w:rPr>
        <w:t>拓展了论述的</w:t>
      </w:r>
      <w:r>
        <w:rPr>
          <w:rFonts w:ascii="宋体" w:hAnsi="宋体" w:hint="eastAsia"/>
        </w:rPr>
        <w:t>深度</w:t>
      </w:r>
      <w:r>
        <w:rPr>
          <w:rFonts w:ascii="宋体" w:hAnsi="宋体"/>
        </w:rPr>
        <w:t>，</w:t>
      </w:r>
      <w:r>
        <w:rPr>
          <w:rFonts w:ascii="宋体" w:hAnsi="宋体" w:hint="eastAsia"/>
        </w:rPr>
        <w:t>还</w:t>
      </w:r>
      <w:r>
        <w:rPr>
          <w:rFonts w:ascii="宋体" w:hAnsi="宋体"/>
        </w:rPr>
        <w:t>揭示了</w:t>
      </w:r>
      <w:r>
        <w:rPr>
          <w:rFonts w:ascii="宋体" w:hAnsi="宋体" w:hint="eastAsia"/>
        </w:rPr>
        <w:t>某一个</w:t>
      </w:r>
      <w:r>
        <w:rPr>
          <w:rFonts w:ascii="宋体" w:hAnsi="宋体"/>
        </w:rPr>
        <w:t>教育现象的</w:t>
      </w:r>
      <w:r>
        <w:rPr>
          <w:rFonts w:ascii="宋体" w:hAnsi="宋体" w:hint="eastAsia"/>
        </w:rPr>
        <w:t>产生的</w:t>
      </w:r>
      <w:r>
        <w:rPr>
          <w:rFonts w:ascii="宋体" w:hAnsi="宋体"/>
        </w:rPr>
        <w:t>多重因果</w:t>
      </w:r>
      <w:r>
        <w:rPr>
          <w:rFonts w:ascii="宋体" w:hAnsi="宋体" w:hint="eastAsia"/>
        </w:rPr>
        <w:t>，环环相扣</w:t>
      </w:r>
      <w:r>
        <w:rPr>
          <w:rFonts w:ascii="宋体" w:hAnsi="宋体"/>
        </w:rPr>
        <w:t>。</w:t>
      </w:r>
      <w:r>
        <w:rPr>
          <w:rFonts w:ascii="宋体" w:hAnsi="宋体" w:hint="eastAsia"/>
          <w:u w:val="single"/>
        </w:rPr>
        <w:t>我将在本篇文章中的全球实践模式分析中参照此类结构，讲清楚各国国际理解教育的内实施与课程模式差异的原因。</w:t>
      </w:r>
    </w:p>
    <w:p w14:paraId="7FAE1AD3" w14:textId="77777777" w:rsidR="00A14BFC" w:rsidRDefault="00A14BFC">
      <w:pPr>
        <w:ind w:firstLineChars="0" w:firstLine="420"/>
        <w:rPr>
          <w:rFonts w:ascii="宋体" w:hAnsi="宋体"/>
          <w:u w:val="single"/>
        </w:rPr>
      </w:pPr>
    </w:p>
    <w:p w14:paraId="095B6690" w14:textId="77777777" w:rsidR="00A14BFC" w:rsidRDefault="00625A5E">
      <w:pPr>
        <w:ind w:firstLineChars="0" w:firstLine="0"/>
        <w:rPr>
          <w:rFonts w:ascii="黑体" w:eastAsia="黑体" w:hAnsi="黑体"/>
          <w:sz w:val="36"/>
        </w:rPr>
      </w:pPr>
      <w:r>
        <w:rPr>
          <w:rFonts w:ascii="黑体" w:eastAsia="黑体" w:hAnsi="黑体" w:hint="eastAsia"/>
          <w:sz w:val="36"/>
        </w:rPr>
        <w:t>文章框架：</w:t>
      </w:r>
    </w:p>
    <w:p w14:paraId="60486994" w14:textId="77777777" w:rsidR="00A14BFC" w:rsidRDefault="00625A5E">
      <w:pPr>
        <w:pStyle w:val="1"/>
      </w:pPr>
      <w:commentRangeStart w:id="3"/>
      <w:commentRangeStart w:id="4"/>
      <w:commentRangeStart w:id="5"/>
      <w:r>
        <w:rPr>
          <w:rFonts w:hint="eastAsia"/>
        </w:rPr>
        <w:t>引言</w:t>
      </w:r>
      <w:commentRangeEnd w:id="3"/>
      <w:r>
        <w:rPr>
          <w:rStyle w:val="af"/>
          <w:b w:val="0"/>
          <w:bCs w:val="0"/>
          <w:kern w:val="2"/>
        </w:rPr>
        <w:commentReference w:id="3"/>
      </w:r>
      <w:commentRangeEnd w:id="4"/>
      <w:r>
        <w:commentReference w:id="4"/>
      </w:r>
      <w:commentRangeEnd w:id="5"/>
      <w:r w:rsidR="00E432B7">
        <w:rPr>
          <w:rStyle w:val="af"/>
          <w:b w:val="0"/>
          <w:bCs w:val="0"/>
          <w:kern w:val="2"/>
        </w:rPr>
        <w:commentReference w:id="5"/>
      </w:r>
    </w:p>
    <w:p w14:paraId="18E6739C" w14:textId="77777777" w:rsidR="00E432B7" w:rsidRDefault="00625A5E">
      <w:pPr>
        <w:ind w:firstLine="480"/>
        <w:rPr>
          <w:szCs w:val="21"/>
        </w:rPr>
      </w:pPr>
      <w:commentRangeStart w:id="6"/>
      <w:r>
        <w:rPr>
          <w:rFonts w:hint="eastAsia"/>
          <w:szCs w:val="21"/>
        </w:rPr>
        <w:t>国际理解教育（</w:t>
      </w:r>
      <w:r>
        <w:rPr>
          <w:szCs w:val="21"/>
        </w:rPr>
        <w:t>Education for International Un</w:t>
      </w:r>
      <w:del w:id="7" w:author="ZHOUHUAN" w:date="2025-03-25T14:41:00Z">
        <w:r w:rsidDel="0086019B">
          <w:rPr>
            <w:szCs w:val="21"/>
          </w:rPr>
          <w:delText xml:space="preserve">- </w:delText>
        </w:r>
      </w:del>
      <w:r>
        <w:rPr>
          <w:szCs w:val="21"/>
        </w:rPr>
        <w:t>derstanding</w:t>
      </w:r>
      <w:r>
        <w:rPr>
          <w:rFonts w:hint="eastAsia"/>
          <w:szCs w:val="21"/>
        </w:rPr>
        <w:t>）是面向</w:t>
      </w:r>
      <w:r>
        <w:rPr>
          <w:szCs w:val="21"/>
        </w:rPr>
        <w:t>21</w:t>
      </w:r>
      <w:r>
        <w:rPr>
          <w:rFonts w:hint="eastAsia"/>
          <w:szCs w:val="21"/>
        </w:rPr>
        <w:t>世纪的新的教育观念、推进世界和平的重要教育内容。它是世界各国在国际社会组织的倡导下，为了增加不同文化背景、种族、宗教信仰和不同区域、国家、地区的人们之间相互了解和宽容而开展的教育活动。</w:t>
      </w:r>
      <w:commentRangeEnd w:id="6"/>
      <w:r>
        <w:commentReference w:id="6"/>
      </w:r>
      <w:r>
        <w:rPr>
          <w:rStyle w:val="af0"/>
          <w:szCs w:val="21"/>
        </w:rPr>
        <w:t>[</w:t>
      </w:r>
      <w:r>
        <w:rPr>
          <w:rStyle w:val="af0"/>
          <w:szCs w:val="21"/>
        </w:rPr>
        <w:footnoteReference w:id="1"/>
      </w:r>
      <w:r>
        <w:rPr>
          <w:rStyle w:val="af0"/>
          <w:szCs w:val="21"/>
        </w:rPr>
        <w:t>]</w:t>
      </w:r>
      <w:r w:rsidR="00E432B7" w:rsidRPr="00E432B7">
        <w:rPr>
          <w:rFonts w:hint="eastAsia"/>
          <w:szCs w:val="21"/>
        </w:rPr>
        <w:t>2020</w:t>
      </w:r>
      <w:r w:rsidR="00E432B7" w:rsidRPr="00E432B7">
        <w:rPr>
          <w:rFonts w:hint="eastAsia"/>
          <w:szCs w:val="21"/>
        </w:rPr>
        <w:t>年</w:t>
      </w:r>
      <w:r w:rsidR="00E432B7" w:rsidRPr="00E432B7">
        <w:rPr>
          <w:rFonts w:hint="eastAsia"/>
          <w:szCs w:val="21"/>
        </w:rPr>
        <w:t>6</w:t>
      </w:r>
      <w:r w:rsidR="00E432B7" w:rsidRPr="00E432B7">
        <w:rPr>
          <w:rFonts w:hint="eastAsia"/>
          <w:szCs w:val="21"/>
        </w:rPr>
        <w:t>月，《教育部等八部门关于加快和扩大新时代教育对外开放的意见》发布，其中将“加强中小学国际理解教育”作为新时代教育深化改革的重要方面，并进一</w:t>
      </w:r>
      <w:bookmarkStart w:id="8" w:name="_GoBack"/>
      <w:bookmarkEnd w:id="8"/>
      <w:r w:rsidR="00E432B7" w:rsidRPr="00E432B7">
        <w:rPr>
          <w:rFonts w:hint="eastAsia"/>
          <w:szCs w:val="21"/>
        </w:rPr>
        <w:t>步</w:t>
      </w:r>
      <w:proofErr w:type="gramStart"/>
      <w:r w:rsidR="00E432B7" w:rsidRPr="00E432B7">
        <w:rPr>
          <w:rFonts w:hint="eastAsia"/>
          <w:szCs w:val="21"/>
        </w:rPr>
        <w:t>作出</w:t>
      </w:r>
      <w:proofErr w:type="gramEnd"/>
      <w:r w:rsidR="00E432B7" w:rsidRPr="00E432B7">
        <w:rPr>
          <w:rFonts w:hint="eastAsia"/>
          <w:szCs w:val="21"/>
        </w:rPr>
        <w:t>“打造‘一带一路’国际理解教育升级版，扩大国际理解教育供给侧，把培养具有全球竞争力的人才摆在重要位置”的重要部署。</w:t>
      </w:r>
    </w:p>
    <w:p w14:paraId="0A642FF7" w14:textId="6AE61CA9" w:rsidR="00A14BFC" w:rsidRDefault="00625A5E">
      <w:pPr>
        <w:ind w:firstLine="480"/>
        <w:rPr>
          <w:szCs w:val="21"/>
        </w:rPr>
      </w:pPr>
      <w:commentRangeStart w:id="9"/>
      <w:r>
        <w:rPr>
          <w:rFonts w:hint="eastAsia"/>
          <w:szCs w:val="21"/>
        </w:rPr>
        <w:t>然而反观现阶段教育实践，我国国际理解教育却面临内涵被“窄化”、内容被“泛化”、形式被“异化”的困境，出现理念混乱、课程冗杂、框架缺失等问题</w:t>
      </w:r>
      <w:r>
        <w:rPr>
          <w:rStyle w:val="af0"/>
          <w:szCs w:val="21"/>
        </w:rPr>
        <w:t>[</w:t>
      </w:r>
      <w:r>
        <w:rPr>
          <w:rStyle w:val="af0"/>
          <w:szCs w:val="21"/>
        </w:rPr>
        <w:footnoteReference w:id="2"/>
      </w:r>
      <w:r>
        <w:rPr>
          <w:rStyle w:val="af0"/>
          <w:szCs w:val="21"/>
        </w:rPr>
        <w:t>]</w:t>
      </w:r>
      <w:r>
        <w:rPr>
          <w:rFonts w:hint="eastAsia"/>
          <w:szCs w:val="21"/>
        </w:rPr>
        <w:t>。</w:t>
      </w:r>
      <w:commentRangeEnd w:id="9"/>
      <w:r>
        <w:commentReference w:id="9"/>
      </w:r>
      <w:r>
        <w:rPr>
          <w:rFonts w:hint="eastAsia"/>
          <w:szCs w:val="21"/>
        </w:rPr>
        <w:t>既有研究已经梳理过国际理解教育的内涵、目标及发展历程，亦有研究专门探讨了国际理解教育的课程实施等问题，但此类</w:t>
      </w:r>
      <w:r>
        <w:rPr>
          <w:szCs w:val="21"/>
        </w:rPr>
        <w:t>研究多聚焦国际理解教育的</w:t>
      </w:r>
      <w:r>
        <w:rPr>
          <w:rFonts w:hint="eastAsia"/>
          <w:szCs w:val="21"/>
        </w:rPr>
        <w:t>“</w:t>
      </w:r>
      <w:r>
        <w:rPr>
          <w:szCs w:val="21"/>
        </w:rPr>
        <w:t>应然状态</w:t>
      </w:r>
      <w:r>
        <w:rPr>
          <w:rFonts w:hint="eastAsia"/>
          <w:szCs w:val="21"/>
        </w:rPr>
        <w:t>”</w:t>
      </w:r>
      <w:r>
        <w:rPr>
          <w:szCs w:val="21"/>
        </w:rPr>
        <w:t>，</w:t>
      </w:r>
      <w:r>
        <w:rPr>
          <w:rFonts w:hint="eastAsia"/>
          <w:szCs w:val="21"/>
        </w:rPr>
        <w:t>与我国目前的“</w:t>
      </w:r>
      <w:r>
        <w:rPr>
          <w:szCs w:val="21"/>
        </w:rPr>
        <w:t>实然困境</w:t>
      </w:r>
      <w:r>
        <w:rPr>
          <w:rFonts w:hint="eastAsia"/>
          <w:szCs w:val="21"/>
        </w:rPr>
        <w:t>”</w:t>
      </w:r>
      <w:r>
        <w:rPr>
          <w:szCs w:val="21"/>
        </w:rPr>
        <w:t>存在割裂。</w:t>
      </w:r>
      <w:r>
        <w:rPr>
          <w:rFonts w:hint="eastAsia"/>
          <w:szCs w:val="21"/>
        </w:rPr>
        <w:t>但尚未</w:t>
      </w:r>
      <w:r w:rsidR="00566D65">
        <w:rPr>
          <w:rFonts w:hint="eastAsia"/>
          <w:szCs w:val="21"/>
        </w:rPr>
        <w:t>有</w:t>
      </w:r>
      <w:r>
        <w:rPr>
          <w:rFonts w:hint="eastAsia"/>
          <w:szCs w:val="21"/>
        </w:rPr>
        <w:t>研究基于系统梳理</w:t>
      </w:r>
      <w:r w:rsidR="00E432B7">
        <w:rPr>
          <w:rFonts w:hint="eastAsia"/>
          <w:strike/>
          <w:szCs w:val="21"/>
        </w:rPr>
        <w:t>，</w:t>
      </w:r>
      <w:r>
        <w:rPr>
          <w:rFonts w:hint="eastAsia"/>
          <w:szCs w:val="21"/>
        </w:rPr>
        <w:t>提出针对我国国际理解教育课程的发展现状与不足，</w:t>
      </w:r>
      <w:r>
        <w:rPr>
          <w:szCs w:val="21"/>
        </w:rPr>
        <w:t>未能有效回应</w:t>
      </w:r>
      <w:r>
        <w:rPr>
          <w:rFonts w:hint="eastAsia"/>
          <w:szCs w:val="21"/>
        </w:rPr>
        <w:t>我国国际理解教育开展过程中的</w:t>
      </w:r>
      <w:r>
        <w:rPr>
          <w:szCs w:val="21"/>
        </w:rPr>
        <w:t>现实问题</w:t>
      </w:r>
      <w:r>
        <w:rPr>
          <w:rFonts w:hint="eastAsia"/>
          <w:szCs w:val="21"/>
        </w:rPr>
        <w:t>。究竟什么是国际理解教育，国际理解教育要培养怎样的学生，在实践层面如何推进国际理解教育</w:t>
      </w:r>
      <w:r w:rsidR="00741368">
        <w:rPr>
          <w:rFonts w:hint="eastAsia"/>
          <w:szCs w:val="21"/>
        </w:rPr>
        <w:t>的</w:t>
      </w:r>
      <w:r>
        <w:rPr>
          <w:rFonts w:hint="eastAsia"/>
          <w:szCs w:val="21"/>
        </w:rPr>
        <w:t>实施成为我国国际理解教育深化发展的痛点、堵点。因此，本文立足于国际比较的视野，梳理提炼全球范围内国际理解教育的要义与目标，综合剖析其最佳实践，以期为我国国际理解教育</w:t>
      </w:r>
      <w:r>
        <w:rPr>
          <w:rFonts w:hint="eastAsia"/>
          <w:szCs w:val="21"/>
        </w:rPr>
        <w:lastRenderedPageBreak/>
        <w:t>的深化实施提供有益参考。</w:t>
      </w:r>
    </w:p>
    <w:p w14:paraId="55072AF5" w14:textId="77777777" w:rsidR="00A14BFC" w:rsidRDefault="00625A5E">
      <w:pPr>
        <w:pStyle w:val="1"/>
      </w:pPr>
      <w:r>
        <w:t>国际比较视野下国际理解教育的</w:t>
      </w:r>
      <w:commentRangeStart w:id="10"/>
      <w:r>
        <w:t>要义</w:t>
      </w:r>
      <w:commentRangeEnd w:id="10"/>
      <w:r w:rsidR="00AF2364">
        <w:rPr>
          <w:rStyle w:val="af"/>
          <w:b w:val="0"/>
          <w:bCs w:val="0"/>
          <w:kern w:val="2"/>
        </w:rPr>
        <w:commentReference w:id="10"/>
      </w:r>
    </w:p>
    <w:p w14:paraId="0F07CAD4" w14:textId="77777777" w:rsidR="00A14BFC" w:rsidRDefault="00625A5E">
      <w:pPr>
        <w:pStyle w:val="2"/>
      </w:pPr>
      <w:commentRangeStart w:id="11"/>
      <w:r>
        <w:t>国际理解教育的</w:t>
      </w:r>
      <w:r>
        <w:rPr>
          <w:rFonts w:hint="eastAsia"/>
        </w:rPr>
        <w:t>思潮发源</w:t>
      </w:r>
      <w:commentRangeEnd w:id="11"/>
      <w:r>
        <w:commentReference w:id="11"/>
      </w:r>
    </w:p>
    <w:p w14:paraId="24E13A4E" w14:textId="77777777" w:rsidR="00A14BFC" w:rsidRDefault="00625A5E">
      <w:pPr>
        <w:ind w:firstLine="480"/>
      </w:pPr>
      <w:commentRangeStart w:id="12"/>
      <w:r>
        <w:rPr>
          <w:rFonts w:hint="eastAsia"/>
        </w:rPr>
        <w:t>国际理解教育发端于二战后国际社会对于和平的深切呼吁，同时深切植根于多元文化主义与全球化的思想土壤中，逐步发展为影响全球教育发展的教育思潮。近年来，可持续发展思想的提出则为国际理解教育面向</w:t>
      </w:r>
      <w:r>
        <w:rPr>
          <w:rFonts w:hint="eastAsia"/>
        </w:rPr>
        <w:t>21</w:t>
      </w:r>
      <w:r>
        <w:rPr>
          <w:rFonts w:hint="eastAsia"/>
        </w:rPr>
        <w:t>世纪的新发展提供了新动力。</w:t>
      </w:r>
      <w:commentRangeEnd w:id="12"/>
      <w:r>
        <w:commentReference w:id="12"/>
      </w:r>
    </w:p>
    <w:p w14:paraId="38FCE7FB" w14:textId="77777777" w:rsidR="00A14BFC" w:rsidRDefault="00625A5E">
      <w:pPr>
        <w:pStyle w:val="3"/>
      </w:pPr>
      <w:r>
        <w:rPr>
          <w:rFonts w:hint="eastAsia"/>
        </w:rPr>
        <w:t>核心基础：</w:t>
      </w:r>
      <w:r>
        <w:t>世界和平理念</w:t>
      </w:r>
    </w:p>
    <w:p w14:paraId="49977856" w14:textId="77777777" w:rsidR="00A14BFC" w:rsidRDefault="00625A5E">
      <w:pPr>
        <w:ind w:firstLine="480"/>
        <w:rPr>
          <w:szCs w:val="21"/>
        </w:rPr>
      </w:pPr>
      <w:r>
        <w:rPr>
          <w:rFonts w:hint="eastAsia"/>
          <w:szCs w:val="21"/>
        </w:rPr>
        <w:t>1945</w:t>
      </w:r>
      <w:r>
        <w:rPr>
          <w:rFonts w:hint="eastAsia"/>
          <w:szCs w:val="21"/>
        </w:rPr>
        <w:t>年第二次世界大战的结束催生了国际社会对和平的深刻反思，</w:t>
      </w:r>
      <w:r>
        <w:rPr>
          <w:rFonts w:hint="eastAsia"/>
          <w:szCs w:val="21"/>
        </w:rPr>
        <w:t>1946</w:t>
      </w:r>
      <w:r>
        <w:rPr>
          <w:rFonts w:hint="eastAsia"/>
          <w:szCs w:val="21"/>
        </w:rPr>
        <w:t>年联合国教科文组织（</w:t>
      </w:r>
      <w:r>
        <w:rPr>
          <w:rFonts w:hint="eastAsia"/>
          <w:szCs w:val="21"/>
        </w:rPr>
        <w:t>UNESCO</w:t>
      </w:r>
      <w:r>
        <w:rPr>
          <w:rFonts w:hint="eastAsia"/>
          <w:szCs w:val="21"/>
        </w:rPr>
        <w:t>）的成立标志着这一理念的制度化起点。</w:t>
      </w:r>
      <w:r>
        <w:rPr>
          <w:rFonts w:hint="eastAsia"/>
          <w:szCs w:val="21"/>
        </w:rPr>
        <w:t>UNESCO</w:t>
      </w:r>
      <w:r>
        <w:rPr>
          <w:rFonts w:hint="eastAsia"/>
          <w:szCs w:val="21"/>
        </w:rPr>
        <w:t>在《组织宪章》中将战争根源归结为“人类对彼此文化与生活的无知”，认为这种认知鸿沟滋生了民族间的猜疑与对立，最终引发暴力冲突。为此，其提出以教育为纽带，通过“群众性交流工具”促进跨国理解，从而“筑起保卫和平之屏障”</w:t>
      </w:r>
      <w:r>
        <w:rPr>
          <w:rStyle w:val="af0"/>
          <w:szCs w:val="21"/>
        </w:rPr>
        <w:t>[</w:t>
      </w:r>
      <w:r>
        <w:rPr>
          <w:rStyle w:val="af0"/>
          <w:szCs w:val="21"/>
        </w:rPr>
        <w:footnoteReference w:id="3"/>
      </w:r>
      <w:r>
        <w:rPr>
          <w:rStyle w:val="af0"/>
          <w:szCs w:val="21"/>
        </w:rPr>
        <w:t>]</w:t>
      </w:r>
      <w:r>
        <w:rPr>
          <w:rFonts w:hint="eastAsia"/>
          <w:szCs w:val="21"/>
        </w:rPr>
        <w:t>。这一时期的和平观具有鲜明的时代烙印——其本质是“消极和平”（</w:t>
      </w:r>
      <w:r>
        <w:rPr>
          <w:rFonts w:hint="eastAsia"/>
          <w:szCs w:val="21"/>
        </w:rPr>
        <w:t>Negative Peace</w:t>
      </w:r>
      <w:r>
        <w:rPr>
          <w:rFonts w:hint="eastAsia"/>
          <w:szCs w:val="21"/>
        </w:rPr>
        <w:t>），即通过消除暴力冲突与军事对抗实现“无战争状态”。伴随着时代的发展，世界</w:t>
      </w:r>
      <w:r>
        <w:t>和平思想从传统意义上的反对战争逐渐发展为</w:t>
      </w:r>
      <w:r>
        <w:rPr>
          <w:rFonts w:hint="eastAsia"/>
        </w:rPr>
        <w:t>通过对话、协商、调解和调停等形式，对军事威胁、人种排斥、极度贫困和环境退化等显性或隐性冲突加以预防或解决</w:t>
      </w:r>
      <w:r>
        <w:rPr>
          <w:rStyle w:val="af0"/>
        </w:rPr>
        <w:t>[</w:t>
      </w:r>
      <w:r>
        <w:rPr>
          <w:rStyle w:val="af0"/>
        </w:rPr>
        <w:footnoteReference w:id="4"/>
      </w:r>
      <w:r>
        <w:rPr>
          <w:rStyle w:val="af0"/>
        </w:rPr>
        <w:t>]</w:t>
      </w:r>
      <w:r>
        <w:t>。</w:t>
      </w:r>
      <w:r>
        <w:rPr>
          <w:rFonts w:hint="eastAsia"/>
        </w:rPr>
        <w:t>基于此，</w:t>
      </w:r>
      <w:r>
        <w:rPr>
          <w:rFonts w:hint="eastAsia"/>
          <w:szCs w:val="21"/>
        </w:rPr>
        <w:t>早期的国际理解教育以减少暴力冲突、维护世界和平为目标，而后期则以不断丰富的和平思想内涵为动因，第三世界国家发展、国家间的交流与合作、平等和公义等问题亦逐渐为国际理解教育所关注。世界和平理念是国际理解教育思想的核心基础。</w:t>
      </w:r>
    </w:p>
    <w:p w14:paraId="595C4E2A" w14:textId="77777777" w:rsidR="00A14BFC" w:rsidRDefault="00625A5E">
      <w:pPr>
        <w:pStyle w:val="3"/>
      </w:pPr>
      <w:r>
        <w:rPr>
          <w:rFonts w:hint="eastAsia"/>
        </w:rPr>
        <w:t>现实背景：</w:t>
      </w:r>
      <w:r>
        <w:t>全球化</w:t>
      </w:r>
      <w:r>
        <w:rPr>
          <w:rFonts w:hint="eastAsia"/>
        </w:rPr>
        <w:t>进程的驱动</w:t>
      </w:r>
    </w:p>
    <w:p w14:paraId="077C027E" w14:textId="77777777" w:rsidR="00A14BFC" w:rsidRDefault="00625A5E">
      <w:pPr>
        <w:tabs>
          <w:tab w:val="left" w:pos="315"/>
        </w:tabs>
        <w:ind w:firstLine="480"/>
      </w:pPr>
      <w:r>
        <w:rPr>
          <w:rFonts w:hint="eastAsia"/>
        </w:rPr>
        <w:t>全球化即世界各区域由单独个体向“地球村”发展的历程，国际理解教育的产生与日益趋向全球化的国际社会间亦密不可分。“地理大发现时代”的来临，加之科学技术的迅猛发展，</w:t>
      </w:r>
      <w:proofErr w:type="gramStart"/>
      <w:r>
        <w:rPr>
          <w:rFonts w:hint="eastAsia"/>
        </w:rPr>
        <w:t>促推</w:t>
      </w:r>
      <w:r>
        <w:t>世界</w:t>
      </w:r>
      <w:proofErr w:type="gramEnd"/>
      <w:r>
        <w:t>范围内社会关系</w:t>
      </w:r>
      <w:r>
        <w:rPr>
          <w:rFonts w:hint="eastAsia"/>
        </w:rPr>
        <w:t>的日趋</w:t>
      </w:r>
      <w:r>
        <w:t>强化</w:t>
      </w:r>
      <w:r>
        <w:rPr>
          <w:rFonts w:hint="eastAsia"/>
        </w:rPr>
        <w:t>，国际社会</w:t>
      </w:r>
      <w:r>
        <w:t>人员、文化、思想、价值观、知识、技术等跨境流动不断增加</w:t>
      </w:r>
      <w:r>
        <w:rPr>
          <w:rFonts w:hint="eastAsia"/>
        </w:rPr>
        <w:t>，世界各</w:t>
      </w:r>
      <w:r>
        <w:t>国家和地区之间</w:t>
      </w:r>
      <w:r>
        <w:lastRenderedPageBreak/>
        <w:t>的联系</w:t>
      </w:r>
      <w:r>
        <w:rPr>
          <w:rFonts w:hint="eastAsia"/>
        </w:rPr>
        <w:t>日益</w:t>
      </w:r>
      <w:r>
        <w:t>紧密，</w:t>
      </w:r>
      <w:r>
        <w:rPr>
          <w:rFonts w:hint="eastAsia"/>
        </w:rPr>
        <w:t>人类间的</w:t>
      </w:r>
      <w:r>
        <w:t>相互依存度</w:t>
      </w:r>
      <w:r>
        <w:rPr>
          <w:rFonts w:hint="eastAsia"/>
        </w:rPr>
        <w:t>愈加提升，安东尼·</w:t>
      </w:r>
      <w:r>
        <w:t>吉登斯</w:t>
      </w:r>
      <w:r>
        <w:rPr>
          <w:rFonts w:hint="eastAsia"/>
        </w:rPr>
        <w:t>（</w:t>
      </w:r>
      <w:r>
        <w:rPr>
          <w:rFonts w:hint="eastAsia"/>
        </w:rPr>
        <w:t>Anthony Giddens</w:t>
      </w:r>
      <w:r>
        <w:rPr>
          <w:rFonts w:hint="eastAsia"/>
        </w:rPr>
        <w:t>）</w:t>
      </w:r>
      <w:r>
        <w:rPr>
          <w:rStyle w:val="af0"/>
          <w:rFonts w:hint="eastAsia"/>
        </w:rPr>
        <w:t>[</w:t>
      </w:r>
      <w:r>
        <w:rPr>
          <w:rStyle w:val="af0"/>
          <w:rFonts w:hint="eastAsia"/>
        </w:rPr>
        <w:footnoteReference w:id="5"/>
      </w:r>
      <w:r>
        <w:rPr>
          <w:rStyle w:val="af0"/>
          <w:rFonts w:hint="eastAsia"/>
        </w:rPr>
        <w:t>]</w:t>
      </w:r>
      <w:r>
        <w:t>和戴维</w:t>
      </w:r>
      <w:r>
        <w:t>·</w:t>
      </w:r>
      <w:r>
        <w:t>赫尔德</w:t>
      </w:r>
      <w:r>
        <w:rPr>
          <w:rFonts w:hint="eastAsia"/>
        </w:rPr>
        <w:t>（</w:t>
      </w:r>
      <w:r>
        <w:t>David Held</w:t>
      </w:r>
      <w:r>
        <w:rPr>
          <w:rFonts w:hint="eastAsia"/>
        </w:rPr>
        <w:t>）</w:t>
      </w:r>
      <w:r>
        <w:rPr>
          <w:rStyle w:val="af0"/>
          <w:rFonts w:hint="eastAsia"/>
        </w:rPr>
        <w:t>[</w:t>
      </w:r>
      <w:r>
        <w:rPr>
          <w:rStyle w:val="af0"/>
          <w:rFonts w:hint="eastAsia"/>
        </w:rPr>
        <w:footnoteReference w:id="6"/>
      </w:r>
      <w:r>
        <w:rPr>
          <w:rStyle w:val="af0"/>
          <w:rFonts w:hint="eastAsia"/>
        </w:rPr>
        <w:t>]</w:t>
      </w:r>
      <w:r>
        <w:rPr>
          <w:rFonts w:hint="eastAsia"/>
        </w:rPr>
        <w:t>将之称为全球化社会。在全球化社会，世界各地的人们可以通过多种渠道实现国际范围内的社会分工，世界规模的相互依存和全球化社会的日益发展不断抹平世界的疆界，文化差异不再是阻挡世界不同地域人们交流互通的壁垒。一方面，全球化社会中不同国家和地区间联系的加强，加之不同地域文化的日益交集对人们跨文化交流与国际合作能力的形成提出了高要求，这为国际理解教育的产生与发展提供了现实土壤；另一方面全球化社会促进了全球公民社会的形成，在全球公民社会，公民们为了个人或集体的目的而在国家和市场活动范围之外进行国际非政府组织和非政府组织联盟、全球公民网络、跨国社会运动、全球公共领域等跨国结社或活动，</w:t>
      </w:r>
      <w:r>
        <w:rPr>
          <w:rStyle w:val="af0"/>
          <w:rFonts w:hint="eastAsia"/>
        </w:rPr>
        <w:t>[</w:t>
      </w:r>
      <w:r>
        <w:rPr>
          <w:rStyle w:val="af0"/>
          <w:rFonts w:hint="eastAsia"/>
        </w:rPr>
        <w:footnoteReference w:id="7"/>
      </w:r>
      <w:r>
        <w:rPr>
          <w:rStyle w:val="af0"/>
          <w:rFonts w:hint="eastAsia"/>
        </w:rPr>
        <w:t>]</w:t>
      </w:r>
      <w:r>
        <w:rPr>
          <w:rFonts w:hint="eastAsia"/>
        </w:rPr>
        <w:t>全球公民社会要求全球公民的培养，而国际理解教育则可以成为全球公民培养的有效手段。</w:t>
      </w:r>
    </w:p>
    <w:p w14:paraId="452F941F" w14:textId="77777777" w:rsidR="00A14BFC" w:rsidRDefault="00625A5E">
      <w:pPr>
        <w:pStyle w:val="3"/>
      </w:pPr>
      <w:r>
        <w:rPr>
          <w:rFonts w:hint="eastAsia"/>
        </w:rPr>
        <w:t>实施理念：</w:t>
      </w:r>
      <w:r>
        <w:t>多元文化</w:t>
      </w:r>
      <w:r>
        <w:rPr>
          <w:rFonts w:hint="eastAsia"/>
        </w:rPr>
        <w:t>的碰撞</w:t>
      </w:r>
    </w:p>
    <w:p w14:paraId="7BEE54C6" w14:textId="77777777" w:rsidR="00A14BFC" w:rsidRDefault="00625A5E">
      <w:pPr>
        <w:ind w:firstLine="480"/>
        <w:rPr>
          <w:szCs w:val="21"/>
        </w:rPr>
      </w:pPr>
      <w:r>
        <w:rPr>
          <w:rFonts w:hint="eastAsia"/>
          <w:szCs w:val="21"/>
        </w:rPr>
        <w:t>“跨文化主义”概念最早于</w:t>
      </w:r>
      <w:r>
        <w:rPr>
          <w:rFonts w:hint="eastAsia"/>
          <w:szCs w:val="21"/>
        </w:rPr>
        <w:t>1940</w:t>
      </w:r>
      <w:r>
        <w:rPr>
          <w:rFonts w:hint="eastAsia"/>
          <w:szCs w:val="21"/>
        </w:rPr>
        <w:t>年被提出以解决美洲种族混合的民族性问题。至</w:t>
      </w:r>
      <w:r>
        <w:rPr>
          <w:rFonts w:hint="eastAsia"/>
          <w:szCs w:val="21"/>
        </w:rPr>
        <w:t>20</w:t>
      </w:r>
      <w:r>
        <w:rPr>
          <w:rFonts w:hint="eastAsia"/>
          <w:szCs w:val="21"/>
        </w:rPr>
        <w:t>世纪</w:t>
      </w:r>
      <w:r>
        <w:rPr>
          <w:rFonts w:hint="eastAsia"/>
          <w:szCs w:val="21"/>
        </w:rPr>
        <w:t>70</w:t>
      </w:r>
      <w:r>
        <w:rPr>
          <w:rFonts w:hint="eastAsia"/>
          <w:szCs w:val="21"/>
        </w:rPr>
        <w:t>年代，联合国教科文组织正式将跨文化主义定义为“在承认文化多样性的前提下，通过制度设计与社会实践促进不同文化群体间的结构性互动，以构建更具包容性的共同身份认同”</w:t>
      </w:r>
      <w:r>
        <w:rPr>
          <w:rStyle w:val="af0"/>
          <w:szCs w:val="21"/>
        </w:rPr>
        <w:t>[</w:t>
      </w:r>
      <w:r>
        <w:rPr>
          <w:rStyle w:val="af0"/>
          <w:szCs w:val="21"/>
        </w:rPr>
        <w:footnoteReference w:id="8"/>
      </w:r>
      <w:r>
        <w:rPr>
          <w:rStyle w:val="af0"/>
          <w:szCs w:val="21"/>
        </w:rPr>
        <w:t>]</w:t>
      </w:r>
      <w:r>
        <w:rPr>
          <w:rFonts w:hint="eastAsia"/>
          <w:szCs w:val="21"/>
        </w:rPr>
        <w:t>。跨文化主义承认文化多样性，关注超越国家与社会团体界限的交流，主张进一步将文化多元性融入共同认同感和价值观塑造中，消弭与主流价值观的冲突，通过不同文化间的交流与相互作用减少差异</w:t>
      </w:r>
      <w:proofErr w:type="gramStart"/>
      <w:r>
        <w:rPr>
          <w:rFonts w:hint="eastAsia"/>
          <w:szCs w:val="21"/>
        </w:rPr>
        <w:t>化文化</w:t>
      </w:r>
      <w:proofErr w:type="gramEnd"/>
      <w:r>
        <w:rPr>
          <w:rFonts w:hint="eastAsia"/>
          <w:szCs w:val="21"/>
        </w:rPr>
        <w:t>认同所带来的社会分裂与隔离，以形成更好的“共同体意志”。</w:t>
      </w:r>
      <w:r>
        <w:rPr>
          <w:rFonts w:hint="eastAsia"/>
          <w:szCs w:val="21"/>
          <w:vertAlign w:val="superscript"/>
        </w:rPr>
        <w:t>[</w:t>
      </w:r>
      <w:r>
        <w:rPr>
          <w:rFonts w:hint="eastAsia"/>
          <w:szCs w:val="21"/>
          <w:vertAlign w:val="superscript"/>
        </w:rPr>
        <w:footnoteReference w:id="9"/>
      </w:r>
      <w:r>
        <w:rPr>
          <w:rFonts w:hint="eastAsia"/>
          <w:szCs w:val="21"/>
          <w:vertAlign w:val="superscript"/>
        </w:rPr>
        <w:t>]</w:t>
      </w:r>
      <w:r>
        <w:rPr>
          <w:rFonts w:hint="eastAsia"/>
          <w:szCs w:val="21"/>
        </w:rPr>
        <w:t>通过系列跨文化活动的开展和有效的跨文化互动，国际理解教育可以加强秉承不同文化价值观的国家和种族人们间的相互理解与对话，实现异文化群体间的和谐共存。可以说，跨文化主义思想为国际理解教育的实现提供了理论土壤。</w:t>
      </w:r>
    </w:p>
    <w:p w14:paraId="4D52548F" w14:textId="77777777" w:rsidR="00A14BFC" w:rsidRDefault="00625A5E">
      <w:pPr>
        <w:pStyle w:val="3"/>
      </w:pPr>
      <w:r>
        <w:rPr>
          <w:rFonts w:hint="eastAsia"/>
        </w:rPr>
        <w:t>未来导向：</w:t>
      </w:r>
      <w:r>
        <w:t>可持续发展</w:t>
      </w:r>
      <w:r>
        <w:rPr>
          <w:rFonts w:hint="eastAsia"/>
        </w:rPr>
        <w:t>与治理</w:t>
      </w:r>
    </w:p>
    <w:p w14:paraId="3621CB0F" w14:textId="77777777" w:rsidR="00A14BFC" w:rsidRDefault="00625A5E">
      <w:pPr>
        <w:ind w:firstLine="480"/>
      </w:pPr>
      <w:r>
        <w:rPr>
          <w:rFonts w:hint="eastAsia"/>
        </w:rPr>
        <w:t>可持续发展（</w:t>
      </w:r>
      <w:r>
        <w:rPr>
          <w:rFonts w:hint="eastAsia"/>
        </w:rPr>
        <w:t>Sustainable development</w:t>
      </w:r>
      <w:r>
        <w:rPr>
          <w:rFonts w:hint="eastAsia"/>
        </w:rPr>
        <w:t>）的提出最早可追溯至</w:t>
      </w:r>
      <w:r>
        <w:rPr>
          <w:rFonts w:hint="eastAsia"/>
        </w:rPr>
        <w:t>20</w:t>
      </w:r>
      <w:r>
        <w:rPr>
          <w:rFonts w:hint="eastAsia"/>
        </w:rPr>
        <w:t>世纪</w:t>
      </w:r>
      <w:r>
        <w:rPr>
          <w:rFonts w:hint="eastAsia"/>
        </w:rPr>
        <w:t>60</w:t>
      </w:r>
      <w:r>
        <w:rPr>
          <w:rFonts w:hint="eastAsia"/>
        </w:rPr>
        <w:t>年</w:t>
      </w:r>
      <w:r>
        <w:rPr>
          <w:rFonts w:hint="eastAsia"/>
        </w:rPr>
        <w:lastRenderedPageBreak/>
        <w:t>代，在随后</w:t>
      </w:r>
      <w:r>
        <w:rPr>
          <w:rFonts w:hint="eastAsia"/>
        </w:rPr>
        <w:t>60</w:t>
      </w:r>
      <w:r>
        <w:rPr>
          <w:rFonts w:hint="eastAsia"/>
        </w:rPr>
        <w:t>多年的发展历程中，其概念虽尚未被国际社会明确定义，但关于其内涵指向却已基本达成共识，即是在不损害后代人满足其自身需要的能力的前提下满足当代人需要的发展。面对</w:t>
      </w:r>
      <w:r>
        <w:rPr>
          <w:rFonts w:hint="eastAsia"/>
        </w:rPr>
        <w:t>21</w:t>
      </w:r>
      <w:r>
        <w:rPr>
          <w:rFonts w:hint="eastAsia"/>
        </w:rPr>
        <w:t>世纪经济社会发展中纷繁的局面与棘手的难题，国际理解教育以“可持续发展”理念为导向，在强调共同价值观传播的基础上，开始着眼于倡议世界各国公民应共同关切全球可持续发展，聚焦人类发展所面临的共性问题，并通过交流和协作为问题的解决制定方案并加以实施，致力于全球发展问题的解决。可持续发展思想逐渐成为当下及未来国际理解教育发展的重要指导思想。</w:t>
      </w:r>
    </w:p>
    <w:p w14:paraId="6A82CFFB" w14:textId="77777777" w:rsidR="00A14BFC" w:rsidRDefault="00625A5E">
      <w:pPr>
        <w:pStyle w:val="2"/>
      </w:pPr>
      <w:commentRangeStart w:id="13"/>
      <w:r>
        <w:t>国际理解教育概念解读</w:t>
      </w:r>
      <w:commentRangeEnd w:id="13"/>
      <w:r>
        <w:commentReference w:id="13"/>
      </w:r>
    </w:p>
    <w:p w14:paraId="38C831A0" w14:textId="77777777" w:rsidR="00A14BFC" w:rsidRDefault="00625A5E">
      <w:pPr>
        <w:ind w:firstLine="480"/>
      </w:pPr>
      <w:r>
        <w:rPr>
          <w:rFonts w:hint="eastAsia"/>
        </w:rPr>
        <w:t>1</w:t>
      </w:r>
      <w:r>
        <w:t>946</w:t>
      </w:r>
      <w:r>
        <w:rPr>
          <w:rFonts w:hint="eastAsia"/>
        </w:rPr>
        <w:t>年，联合国教科文组织在首届全体会议上首次提出了国际理解教育的概念</w:t>
      </w:r>
      <w:r>
        <w:rPr>
          <w:rFonts w:hint="eastAsia"/>
          <w:vertAlign w:val="superscript"/>
        </w:rPr>
        <w:t>[</w:t>
      </w:r>
      <w:r>
        <w:rPr>
          <w:rFonts w:hint="eastAsia"/>
          <w:vertAlign w:val="superscript"/>
        </w:rPr>
        <w:footnoteReference w:id="10"/>
      </w:r>
      <w:r>
        <w:rPr>
          <w:rFonts w:hint="eastAsia"/>
          <w:vertAlign w:val="superscript"/>
        </w:rPr>
        <w:t>]</w:t>
      </w:r>
      <w:r>
        <w:rPr>
          <w:rFonts w:hint="eastAsia"/>
        </w:rPr>
        <w:t>，经过七十多年的发展，国际理解教育的内涵日益丰富，出现了多元文化教育、国际教育、全球公民教育等不同称谓。各国的表述虽未达成统一，但国际理解教育的概念却有相同指向，本文试将其界定为：以和平为核心，通过各种跨文化的教育手段和活动，增进不同国家、地区、种族、宗教和文化背景的人们之间的理解与合作，以应对全球化带来的挑战，谋求人类发展共性问题的解决，创造可持续发展的世界。</w:t>
      </w:r>
    </w:p>
    <w:p w14:paraId="650BD66F" w14:textId="77777777" w:rsidR="00A14BFC" w:rsidRDefault="00625A5E">
      <w:pPr>
        <w:ind w:firstLine="480"/>
        <w:rPr>
          <w:szCs w:val="21"/>
        </w:rPr>
      </w:pPr>
      <w:r>
        <w:rPr>
          <w:rFonts w:hint="eastAsia"/>
        </w:rPr>
        <w:t>为应对全球范围和教育领域出现的新发展和新挑战，第</w:t>
      </w:r>
      <w:r>
        <w:rPr>
          <w:rFonts w:hint="eastAsia"/>
        </w:rPr>
        <w:t>42</w:t>
      </w:r>
      <w:r>
        <w:rPr>
          <w:rFonts w:hint="eastAsia"/>
        </w:rPr>
        <w:t>届联合国教科文组织会议审议通过的《</w:t>
      </w:r>
      <w:bookmarkStart w:id="14" w:name="_Hlk151065847"/>
      <w:r>
        <w:rPr>
          <w:rFonts w:hint="eastAsia"/>
        </w:rPr>
        <w:t>关于促进和平与人权、国际了解、合作、基本自由、全球公民意识和可持续发展的教育的建议书</w:t>
      </w:r>
      <w:bookmarkEnd w:id="14"/>
      <w:r>
        <w:rPr>
          <w:rFonts w:hint="eastAsia"/>
        </w:rPr>
        <w:t>》对</w:t>
      </w:r>
      <w:r>
        <w:rPr>
          <w:rFonts w:hint="eastAsia"/>
        </w:rPr>
        <w:t>1974</w:t>
      </w:r>
      <w:r>
        <w:rPr>
          <w:rFonts w:hint="eastAsia"/>
        </w:rPr>
        <w:t>年《关于促进国际了解、合作与和平的教育以及关于人权与基本自由的教育的建议书》进行了修订。该建议书强调了</w:t>
      </w:r>
      <w:r>
        <w:t>教育的变革性作用，</w:t>
      </w:r>
      <w:r>
        <w:rPr>
          <w:rFonts w:hint="eastAsia"/>
        </w:rPr>
        <w:t>要求教育应该提高对个人、社区、社会、国家、自然资源和生态系统之间日益加深的相互依存关系的认识，并培养为地球边界之内所有人的利益促进和平、人权与可持续发展的全球公民道德观和共同责任观</w:t>
      </w:r>
      <w:r>
        <w:t>，与一切形式的种族主义、仇外、不宽容、歧视、暴力的行动和意识形态作斗争</w:t>
      </w:r>
      <w:r>
        <w:rPr>
          <w:rStyle w:val="af0"/>
        </w:rPr>
        <w:t>[</w:t>
      </w:r>
      <w:r>
        <w:rPr>
          <w:rStyle w:val="af0"/>
        </w:rPr>
        <w:footnoteReference w:id="11"/>
      </w:r>
      <w:r>
        <w:rPr>
          <w:rStyle w:val="af0"/>
        </w:rPr>
        <w:t>]</w:t>
      </w:r>
      <w:r>
        <w:t>。</w:t>
      </w:r>
      <w:r>
        <w:rPr>
          <w:rFonts w:hint="eastAsia"/>
        </w:rPr>
        <w:t>可以看出，</w:t>
      </w:r>
      <w:r>
        <w:rPr>
          <w:rFonts w:hint="eastAsia"/>
          <w:szCs w:val="21"/>
        </w:rPr>
        <w:t>联合国教科文组织所提倡的国际理解教育一直基于和平的本意，从早期</w:t>
      </w:r>
      <w:r>
        <w:rPr>
          <w:rFonts w:hint="eastAsia"/>
          <w:szCs w:val="21"/>
        </w:rPr>
        <w:lastRenderedPageBreak/>
        <w:t>旨在提倡跨文化活动加强不同国家和种族人们的互相理解，到目前聚焦人类发展所面临的共性问题，始终强调人权、民主、自由、和平等普</w:t>
      </w:r>
      <w:proofErr w:type="gramStart"/>
      <w:r>
        <w:rPr>
          <w:rFonts w:hint="eastAsia"/>
          <w:szCs w:val="21"/>
        </w:rPr>
        <w:t>世</w:t>
      </w:r>
      <w:proofErr w:type="gramEnd"/>
      <w:r>
        <w:rPr>
          <w:rFonts w:hint="eastAsia"/>
          <w:szCs w:val="21"/>
        </w:rPr>
        <w:t>价值，致力于建设一个可持续发展的世界。虽然各国国际理解教育均坚持了联合国教科文组织对于国际理解教育的基本精神和理念，但不同国家采取的相关政策与措施又带有一定民族国家色彩。</w:t>
      </w:r>
      <w:r>
        <w:t>美国教育部在</w:t>
      </w:r>
      <w:r>
        <w:t>2023</w:t>
      </w:r>
      <w:r>
        <w:t>年</w:t>
      </w:r>
      <w:r>
        <w:t>11</w:t>
      </w:r>
      <w:r>
        <w:t>月</w:t>
      </w:r>
      <w:r>
        <w:rPr>
          <w:rFonts w:hint="eastAsia"/>
        </w:rPr>
        <w:t>更新的</w:t>
      </w:r>
      <w:r>
        <w:t>《</w:t>
      </w:r>
      <w:r>
        <w:rPr>
          <w:szCs w:val="21"/>
        </w:rPr>
        <w:t>通过国际教育及参与取得全球性成功</w:t>
      </w:r>
      <w:r>
        <w:t>》</w:t>
      </w:r>
      <w:r>
        <w:rPr>
          <w:rFonts w:hint="eastAsia"/>
          <w:szCs w:val="21"/>
        </w:rPr>
        <w:t>（</w:t>
      </w:r>
      <w:r>
        <w:t>Succeeding Globally Through International Education and Engagement</w:t>
      </w:r>
      <w:r>
        <w:rPr>
          <w:rFonts w:hint="eastAsia"/>
        </w:rPr>
        <w:t>:</w:t>
      </w:r>
      <w:r>
        <w:t xml:space="preserve"> the U.S. Department of Education's International Strategy updated November 2023</w:t>
      </w:r>
      <w:r>
        <w:rPr>
          <w:rFonts w:hint="eastAsia"/>
          <w:szCs w:val="21"/>
        </w:rPr>
        <w:t>）</w:t>
      </w:r>
      <w:r>
        <w:t>中指出，要提高所有美国学生的全球和文化能力，即</w:t>
      </w:r>
      <w:r>
        <w:rPr>
          <w:rFonts w:hint="eastAsia"/>
        </w:rPr>
        <w:t>个体</w:t>
      </w:r>
      <w:r>
        <w:t>充分参与当今世界和解决全球问题所必备的知识和技能，以便</w:t>
      </w:r>
      <w:r>
        <w:rPr>
          <w:rFonts w:hint="eastAsia"/>
        </w:rPr>
        <w:t>学生能够</w:t>
      </w:r>
      <w:r>
        <w:t>与美国和世界各地的同行有效地合作，理解和欣赏世界其他地区多元化的宗教、文化和观点。但</w:t>
      </w:r>
      <w:r>
        <w:rPr>
          <w:rFonts w:hint="eastAsia"/>
        </w:rPr>
        <w:t>其</w:t>
      </w:r>
      <w:r>
        <w:t>教育政策的战略目标依然指向加强本国教育和推进美国国际优先事项</w:t>
      </w:r>
      <w:r>
        <w:rPr>
          <w:rStyle w:val="af0"/>
          <w:szCs w:val="21"/>
        </w:rPr>
        <w:t>[</w:t>
      </w:r>
      <w:r>
        <w:rPr>
          <w:rStyle w:val="af0"/>
          <w:szCs w:val="21"/>
        </w:rPr>
        <w:footnoteReference w:id="12"/>
      </w:r>
      <w:r>
        <w:rPr>
          <w:rStyle w:val="af0"/>
          <w:szCs w:val="21"/>
        </w:rPr>
        <w:t>]</w:t>
      </w:r>
      <w:r>
        <w:t>。《澳大利亚国际教育战略</w:t>
      </w:r>
      <w:r>
        <w:t>2021-2030</w:t>
      </w:r>
      <w:r>
        <w:t>》</w:t>
      </w:r>
      <w:r>
        <w:rPr>
          <w:rFonts w:hint="eastAsia"/>
        </w:rPr>
        <w:t>(</w:t>
      </w:r>
      <w:r>
        <w:t>Australian Strategy for International Education 2021–2030)</w:t>
      </w:r>
      <w:r>
        <w:t>则为澳大利亚的国际教育指明了未来十年前进方向。该文件</w:t>
      </w:r>
      <w:r>
        <w:rPr>
          <w:rFonts w:hint="eastAsia"/>
        </w:rPr>
        <w:t>指出</w:t>
      </w:r>
      <w:r>
        <w:t>国际教育</w:t>
      </w:r>
      <w:r>
        <w:rPr>
          <w:rFonts w:hint="eastAsia"/>
        </w:rPr>
        <w:t>对于</w:t>
      </w:r>
      <w:r>
        <w:t>提高</w:t>
      </w:r>
      <w:r>
        <w:rPr>
          <w:rFonts w:hint="eastAsia"/>
        </w:rPr>
        <w:t>澳大利亚</w:t>
      </w:r>
      <w:r>
        <w:t>的区域地位</w:t>
      </w:r>
      <w:r>
        <w:rPr>
          <w:rFonts w:hint="eastAsia"/>
        </w:rPr>
        <w:t>大有裨益，其</w:t>
      </w:r>
      <w:r>
        <w:t>政府和教育部门在重视留学生技能培训的同时，还鼓励本国学生出境进行海外学习，希望通过教育的双向流动，</w:t>
      </w:r>
      <w:r>
        <w:rPr>
          <w:rFonts w:hint="eastAsia"/>
        </w:rPr>
        <w:t>增强社会凝聚力，</w:t>
      </w:r>
      <w:r>
        <w:t>提高学生和社区的跨文化理解能力</w:t>
      </w:r>
      <w:r>
        <w:rPr>
          <w:rStyle w:val="af0"/>
        </w:rPr>
        <w:t>[</w:t>
      </w:r>
      <w:r>
        <w:rPr>
          <w:rStyle w:val="af0"/>
        </w:rPr>
        <w:footnoteReference w:id="13"/>
      </w:r>
      <w:r>
        <w:rPr>
          <w:rStyle w:val="af0"/>
        </w:rPr>
        <w:t>]</w:t>
      </w:r>
      <w:r>
        <w:rPr>
          <w:rFonts w:hint="eastAsia"/>
        </w:rPr>
        <w:t>。</w:t>
      </w:r>
      <w:r>
        <w:t>2023</w:t>
      </w:r>
      <w:r>
        <w:t>年</w:t>
      </w:r>
      <w:r>
        <w:t>6</w:t>
      </w:r>
      <w:r>
        <w:t>月</w:t>
      </w:r>
      <w:r>
        <w:t>16</w:t>
      </w:r>
      <w:r>
        <w:t>日，日本内阁会议决议通过了《促进教育的基本计划》，计划指出在全球环境问题和</w:t>
      </w:r>
      <w:proofErr w:type="gramStart"/>
      <w:r>
        <w:t>俄乌</w:t>
      </w:r>
      <w:proofErr w:type="gramEnd"/>
      <w:r>
        <w:rPr>
          <w:rFonts w:hint="eastAsia"/>
        </w:rPr>
        <w:t>冲突</w:t>
      </w:r>
      <w:r>
        <w:t>导致的动荡局势之下，教育必须面向</w:t>
      </w:r>
      <w:r>
        <w:t>2040</w:t>
      </w:r>
      <w:r>
        <w:t>及以后，培养可持续社会的创造者。人们需要尊重所有有价值的人，与不同价值观的人积极合作</w:t>
      </w:r>
      <w:r>
        <w:rPr>
          <w:rFonts w:hint="eastAsia"/>
        </w:rPr>
        <w:t>，推动本国社会发展，并且在解决全球性问题中发挥领导作用</w:t>
      </w:r>
      <w:r>
        <w:rPr>
          <w:rStyle w:val="af0"/>
        </w:rPr>
        <w:t>[</w:t>
      </w:r>
      <w:r>
        <w:rPr>
          <w:rStyle w:val="af0"/>
        </w:rPr>
        <w:footnoteReference w:id="14"/>
      </w:r>
      <w:r>
        <w:rPr>
          <w:rStyle w:val="af0"/>
        </w:rPr>
        <w:t>]</w:t>
      </w:r>
      <w:r>
        <w:t>。韩国亚太国际理解教育中心（</w:t>
      </w:r>
      <w:r>
        <w:t>Asia-Pacific Centre of Education for International Understanding</w:t>
      </w:r>
      <w:r>
        <w:t>）</w:t>
      </w:r>
      <w:r>
        <w:rPr>
          <w:rFonts w:hint="eastAsia"/>
        </w:rPr>
        <w:t>于</w:t>
      </w:r>
      <w:r>
        <w:rPr>
          <w:rFonts w:hint="eastAsia"/>
        </w:rPr>
        <w:t>2023</w:t>
      </w:r>
      <w:r>
        <w:rPr>
          <w:rFonts w:hint="eastAsia"/>
        </w:rPr>
        <w:t>年</w:t>
      </w:r>
      <w:r>
        <w:rPr>
          <w:rFonts w:hint="eastAsia"/>
        </w:rPr>
        <w:t>10</w:t>
      </w:r>
      <w:r>
        <w:rPr>
          <w:rFonts w:hint="eastAsia"/>
        </w:rPr>
        <w:t>月</w:t>
      </w:r>
      <w:r>
        <w:t>召开</w:t>
      </w:r>
      <w:r>
        <w:rPr>
          <w:rFonts w:hint="eastAsia"/>
        </w:rPr>
        <w:t>了</w:t>
      </w:r>
      <w:r>
        <w:t>第八届全球公民教育国际会议</w:t>
      </w:r>
      <w:r>
        <w:rPr>
          <w:rFonts w:hint="eastAsia"/>
        </w:rPr>
        <w:t>。</w:t>
      </w:r>
      <w:r>
        <w:t>为应对一系列全球化问题的挑战，</w:t>
      </w:r>
      <w:r>
        <w:rPr>
          <w:rFonts w:hint="eastAsia"/>
        </w:rPr>
        <w:t>会议重新审视了全球公民教育的多维性和跨学科性，致力于将</w:t>
      </w:r>
      <w:r>
        <w:t>全球公民教育转化为实践，推动世界走</w:t>
      </w:r>
      <w:r>
        <w:lastRenderedPageBreak/>
        <w:t>向更绿色、更美好、更安全的未来</w:t>
      </w:r>
      <w:r>
        <w:rPr>
          <w:rStyle w:val="af0"/>
        </w:rPr>
        <w:t>[</w:t>
      </w:r>
      <w:r>
        <w:rPr>
          <w:rStyle w:val="af0"/>
        </w:rPr>
        <w:footnoteReference w:id="15"/>
      </w:r>
      <w:r>
        <w:rPr>
          <w:rStyle w:val="af0"/>
        </w:rPr>
        <w:t>]</w:t>
      </w:r>
      <w:r>
        <w:t>。</w:t>
      </w:r>
      <w:r>
        <w:rPr>
          <w:rFonts w:hint="eastAsia"/>
          <w:szCs w:val="21"/>
        </w:rPr>
        <w:t>总而言之，当前国际理解教育被不同民族国家视为在全球化时代解决国际国内问题、增强社会凝聚力、提高其国际竞争力的有效途径，相关政策与举措也都将本国利益置于优先地位。但各国仍然强调异文化间尊重、理解、共生，其教育内容也对维护世界和平，培养全球公民有所关照和提及。</w:t>
      </w:r>
    </w:p>
    <w:p w14:paraId="2417DA5B" w14:textId="77777777" w:rsidR="00A14BFC" w:rsidRDefault="00625A5E">
      <w:pPr>
        <w:pStyle w:val="1"/>
      </w:pPr>
      <w:commentRangeStart w:id="17"/>
      <w:r>
        <w:rPr>
          <w:rFonts w:hint="eastAsia"/>
        </w:rPr>
        <w:t>国际比较视野下</w:t>
      </w:r>
      <w:r>
        <w:t>国际理解教育的目标</w:t>
      </w:r>
      <w:commentRangeEnd w:id="17"/>
      <w:r>
        <w:commentReference w:id="17"/>
      </w:r>
    </w:p>
    <w:p w14:paraId="422091E7" w14:textId="18CAE6D4" w:rsidR="00A14BFC" w:rsidRDefault="008D6161">
      <w:pPr>
        <w:pStyle w:val="2"/>
      </w:pPr>
      <w:r>
        <w:rPr>
          <w:rFonts w:hint="eastAsia"/>
        </w:rPr>
        <w:t>社会层面</w:t>
      </w:r>
      <w:r w:rsidR="00625A5E">
        <w:rPr>
          <w:rFonts w:hint="eastAsia"/>
        </w:rPr>
        <w:t>目标：维护不同时期的世界和平</w:t>
      </w:r>
    </w:p>
    <w:p w14:paraId="5A83EA35" w14:textId="77777777" w:rsidR="00A14BFC" w:rsidRDefault="00625A5E">
      <w:pPr>
        <w:ind w:firstLine="480"/>
      </w:pPr>
      <w:r>
        <w:rPr>
          <w:rFonts w:hint="eastAsia"/>
        </w:rPr>
        <w:t>这部分首先聚焦</w:t>
      </w:r>
      <w:r>
        <w:t>二战后联合国教科文组织的成立背景，将国际理解教育溯源于对战争创伤的集体反思，初期目标聚焦于消弭国家间敌意、预防暴力冲突，呼应</w:t>
      </w:r>
      <w:r>
        <w:t>“</w:t>
      </w:r>
      <w:r>
        <w:t>消极和平</w:t>
      </w:r>
      <w:r>
        <w:t>”</w:t>
      </w:r>
      <w:r>
        <w:t>的战后需求。</w:t>
      </w:r>
    </w:p>
    <w:p w14:paraId="161460DD" w14:textId="77777777" w:rsidR="00A14BFC" w:rsidRDefault="00625A5E">
      <w:pPr>
        <w:ind w:firstLine="480"/>
      </w:pPr>
      <w:r>
        <w:t>随着冷战格局形成，第三世界国家的崛起重构了国际权力关系，教育目标转向理解发展中国家的贫困根源与南北合作，折射出和平</w:t>
      </w:r>
      <w:r>
        <w:rPr>
          <w:rFonts w:hint="eastAsia"/>
        </w:rPr>
        <w:t>内涵</w:t>
      </w:r>
      <w:r>
        <w:t>从</w:t>
      </w:r>
      <w:r>
        <w:t>“</w:t>
      </w:r>
      <w:r>
        <w:t>无战争</w:t>
      </w:r>
      <w:r>
        <w:t>”</w:t>
      </w:r>
      <w:r>
        <w:t>向</w:t>
      </w:r>
      <w:r>
        <w:t>“</w:t>
      </w:r>
      <w:r>
        <w:t>反结构性压迫</w:t>
      </w:r>
      <w:r>
        <w:t>”</w:t>
      </w:r>
      <w:r>
        <w:t>的深化。</w:t>
      </w:r>
    </w:p>
    <w:p w14:paraId="70BB3C3E" w14:textId="77777777" w:rsidR="00A14BFC" w:rsidRDefault="00625A5E">
      <w:pPr>
        <w:ind w:firstLine="480"/>
      </w:pPr>
      <w:r>
        <w:t>冷战结束后全球化加速，生态危机、资源短缺等非传统安全威胁</w:t>
      </w:r>
      <w:r>
        <w:rPr>
          <w:rFonts w:hint="eastAsia"/>
        </w:rPr>
        <w:t>日渐</w:t>
      </w:r>
      <w:r>
        <w:t>凸显，和平内涵进一步扩容至可持续发展维度</w:t>
      </w:r>
      <w:r>
        <w:rPr>
          <w:rFonts w:hint="eastAsia"/>
        </w:rPr>
        <w:t>。</w:t>
      </w:r>
    </w:p>
    <w:p w14:paraId="2989ECDD" w14:textId="77777777" w:rsidR="00A14BFC" w:rsidRDefault="00625A5E">
      <w:pPr>
        <w:ind w:firstLine="480"/>
      </w:pPr>
      <w:r>
        <w:t>尽管不同阶段的具体目标随时</w:t>
      </w:r>
      <w:proofErr w:type="gramStart"/>
      <w:r>
        <w:t>代挑战</w:t>
      </w:r>
      <w:proofErr w:type="gramEnd"/>
      <w:r>
        <w:t>而分化，其</w:t>
      </w:r>
      <w:r>
        <w:rPr>
          <w:rFonts w:hint="eastAsia"/>
        </w:rPr>
        <w:t>宏观目标</w:t>
      </w:r>
      <w:r>
        <w:t>始终围绕</w:t>
      </w:r>
      <w:r>
        <w:t>“</w:t>
      </w:r>
      <w:r>
        <w:rPr>
          <w:rFonts w:hint="eastAsia"/>
        </w:rPr>
        <w:t>维护和平</w:t>
      </w:r>
      <w:r>
        <w:t>”</w:t>
      </w:r>
      <w:r>
        <w:rPr>
          <w:rFonts w:hint="eastAsia"/>
        </w:rPr>
        <w:t>展开。</w:t>
      </w:r>
    </w:p>
    <w:p w14:paraId="768A1146" w14:textId="4B434D02" w:rsidR="00A14BFC" w:rsidRDefault="008D6161">
      <w:pPr>
        <w:pStyle w:val="2"/>
      </w:pPr>
      <w:r>
        <w:rPr>
          <w:rFonts w:hint="eastAsia"/>
        </w:rPr>
        <w:t>个体层面</w:t>
      </w:r>
      <w:r w:rsidR="00625A5E">
        <w:rPr>
          <w:rFonts w:hint="eastAsia"/>
        </w:rPr>
        <w:t>目标：</w:t>
      </w:r>
      <w:proofErr w:type="gramStart"/>
      <w:r w:rsidR="00625A5E">
        <w:rPr>
          <w:rFonts w:hint="eastAsia"/>
        </w:rPr>
        <w:t>从跨文化</w:t>
      </w:r>
      <w:proofErr w:type="gramEnd"/>
      <w:r w:rsidR="00625A5E">
        <w:rPr>
          <w:rFonts w:hint="eastAsia"/>
        </w:rPr>
        <w:t>理解到</w:t>
      </w:r>
      <w:r w:rsidR="00E432B7">
        <w:rPr>
          <w:rFonts w:hint="eastAsia"/>
        </w:rPr>
        <w:t>全球胜任力</w:t>
      </w:r>
    </w:p>
    <w:p w14:paraId="29C599C6" w14:textId="6FEE33F2" w:rsidR="00A14BFC" w:rsidRDefault="00625A5E">
      <w:pPr>
        <w:ind w:firstLine="480"/>
      </w:pPr>
      <w:r>
        <w:rPr>
          <w:rFonts w:hint="eastAsia"/>
        </w:rPr>
        <w:t>国际理解教育的育人目标围绕“培养何种人”展开。联合国教科文组织与各国基于立场差异形成多元目标体系，在二战后联合国倡导跨文化理解以消解偏见，推动“文化包容性教育”；</w:t>
      </w:r>
      <w:r>
        <w:rPr>
          <w:rFonts w:hint="eastAsia"/>
        </w:rPr>
        <w:t>20</w:t>
      </w:r>
      <w:r>
        <w:rPr>
          <w:rFonts w:hint="eastAsia"/>
        </w:rPr>
        <w:t>世纪</w:t>
      </w:r>
      <w:r>
        <w:rPr>
          <w:rFonts w:hint="eastAsia"/>
        </w:rPr>
        <w:t>60</w:t>
      </w:r>
      <w:r>
        <w:rPr>
          <w:rFonts w:hint="eastAsia"/>
        </w:rPr>
        <w:t>年代西方国家聚焦移民社会矛盾，将跨文化适应力作为核心（日本强调“文化共生”，美国侧重“国际知识储备”）。随着全球化进程的进一步复杂化，对人才的要求远远超越了“跨文化能力”，于是培养目标向“全球公民”升级。</w:t>
      </w:r>
      <w:r>
        <w:rPr>
          <w:rFonts w:hint="eastAsia"/>
        </w:rPr>
        <w:t>1974</w:t>
      </w:r>
      <w:r>
        <w:rPr>
          <w:rFonts w:hint="eastAsia"/>
        </w:rPr>
        <w:t>年后联合国提出培养“全球责任意识”，各国据此本土化，如英国融合“国家公民”与“世界公民”双重身份，日本要求学生平衡“文化认同”与“国际表达”。这一演变始终以“应对全球化挑战”为内核，各国都致力于培养能够应对全球化趋势的人才，增强国际竞争力。</w:t>
      </w:r>
    </w:p>
    <w:p w14:paraId="1CA917C6" w14:textId="77777777" w:rsidR="00A14BFC" w:rsidRDefault="00625A5E">
      <w:pPr>
        <w:pStyle w:val="1"/>
      </w:pPr>
      <w:r>
        <w:rPr>
          <w:rFonts w:hint="eastAsia"/>
        </w:rPr>
        <w:lastRenderedPageBreak/>
        <w:t>国际比较视野</w:t>
      </w:r>
      <w:proofErr w:type="gramStart"/>
      <w:r>
        <w:rPr>
          <w:rFonts w:hint="eastAsia"/>
        </w:rPr>
        <w:t>下全球</w:t>
      </w:r>
      <w:proofErr w:type="gramEnd"/>
      <w:r>
        <w:rPr>
          <w:rFonts w:hint="eastAsia"/>
        </w:rPr>
        <w:t>实践模式的多维分析</w:t>
      </w:r>
    </w:p>
    <w:p w14:paraId="48F0D8D1" w14:textId="5C3773B2" w:rsidR="00A14BFC" w:rsidRDefault="00CD6100">
      <w:pPr>
        <w:pStyle w:val="2"/>
      </w:pPr>
      <w:commentRangeStart w:id="18"/>
      <w:r>
        <w:rPr>
          <w:rFonts w:hint="eastAsia"/>
        </w:rPr>
        <w:t>实施战略定位</w:t>
      </w:r>
      <w:commentRangeEnd w:id="18"/>
      <w:r>
        <w:rPr>
          <w:rStyle w:val="af"/>
          <w:rFonts w:cstheme="minorBidi"/>
          <w:b w:val="0"/>
          <w:bCs w:val="0"/>
        </w:rPr>
        <w:commentReference w:id="18"/>
      </w:r>
    </w:p>
    <w:p w14:paraId="49439961" w14:textId="77777777" w:rsidR="00A14BFC" w:rsidRDefault="00625A5E">
      <w:pPr>
        <w:pStyle w:val="3"/>
      </w:pPr>
      <w:r>
        <w:t>文化共生型</w:t>
      </w:r>
      <w:r>
        <w:t xml:space="preserve"> </w:t>
      </w:r>
    </w:p>
    <w:p w14:paraId="45F9E69D" w14:textId="77777777" w:rsidR="00A14BFC" w:rsidRDefault="00625A5E">
      <w:pPr>
        <w:ind w:firstLine="480"/>
      </w:pPr>
      <w:r>
        <w:t>以</w:t>
      </w:r>
      <w:r>
        <w:rPr>
          <w:rFonts w:hint="eastAsia"/>
        </w:rPr>
        <w:t>日本长期的</w:t>
      </w:r>
      <w:r>
        <w:t>理论争议切入（普</w:t>
      </w:r>
      <w:proofErr w:type="gramStart"/>
      <w:r>
        <w:t>世</w:t>
      </w:r>
      <w:proofErr w:type="gramEnd"/>
      <w:r>
        <w:t>vs</w:t>
      </w:r>
      <w:r>
        <w:t>本土），</w:t>
      </w:r>
      <w:r>
        <w:rPr>
          <w:rFonts w:hint="eastAsia"/>
        </w:rPr>
        <w:t>最终</w:t>
      </w:r>
      <w:r>
        <w:t>转向实践中的爱国主义与跨文化共生平衡，日本高度强调将爱国主义思想深入、全面地渗透进入日本中小学国际理解教育政策实施、理论研究和实践当中。为此，在推行中小学国际理解教育的全过程中，日本十分注重浸润其国家和民族属性</w:t>
      </w:r>
      <w:r>
        <w:rPr>
          <w:rFonts w:hint="eastAsia"/>
        </w:rPr>
        <w:t>。</w:t>
      </w:r>
    </w:p>
    <w:p w14:paraId="0B6296AB" w14:textId="77777777" w:rsidR="00A14BFC" w:rsidRDefault="00625A5E">
      <w:pPr>
        <w:pStyle w:val="3"/>
      </w:pPr>
      <w:r>
        <w:t>区域引领型</w:t>
      </w:r>
    </w:p>
    <w:p w14:paraId="6353F603" w14:textId="77777777" w:rsidR="00A14BFC" w:rsidRDefault="00625A5E">
      <w:pPr>
        <w:ind w:firstLine="480"/>
      </w:pPr>
      <w:r>
        <w:rPr>
          <w:rFonts w:hint="eastAsia"/>
        </w:rPr>
        <w:t>韩国最有特点的是国际教育政策的</w:t>
      </w:r>
      <w:r>
        <w:t>政策</w:t>
      </w:r>
      <w:r>
        <w:rPr>
          <w:rFonts w:hint="eastAsia"/>
        </w:rPr>
        <w:t>演进，这部分以其</w:t>
      </w:r>
      <w:r>
        <w:t>为轴线（停滞</w:t>
      </w:r>
      <w:r>
        <w:t>—</w:t>
      </w:r>
      <w:r>
        <w:t>发展</w:t>
      </w:r>
      <w:r>
        <w:t>—</w:t>
      </w:r>
      <w:r>
        <w:t>扩张），通过示范校、区域中心等载体，凸显本土经验国际化策略，指向韩国亚太教育话语权</w:t>
      </w:r>
      <w:r>
        <w:rPr>
          <w:rFonts w:hint="eastAsia"/>
        </w:rPr>
        <w:t>的</w:t>
      </w:r>
      <w:r>
        <w:t>构建。</w:t>
      </w:r>
    </w:p>
    <w:p w14:paraId="7FF06B69" w14:textId="77777777" w:rsidR="00A14BFC" w:rsidRDefault="00625A5E">
      <w:pPr>
        <w:pStyle w:val="3"/>
      </w:pPr>
      <w:r>
        <w:rPr>
          <w:rFonts w:hint="eastAsia"/>
        </w:rPr>
        <w:t>全球视角型</w:t>
      </w:r>
    </w:p>
    <w:p w14:paraId="49F82A98" w14:textId="77777777" w:rsidR="00A14BFC" w:rsidRDefault="00625A5E">
      <w:pPr>
        <w:ind w:firstLine="480"/>
      </w:pPr>
      <w:r>
        <w:t>从</w:t>
      </w:r>
      <w:r>
        <w:rPr>
          <w:rFonts w:hint="eastAsia"/>
        </w:rPr>
        <w:t>美国培养学生具备</w:t>
      </w:r>
      <w:r>
        <w:t>“</w:t>
      </w:r>
      <w:r>
        <w:t>全球胜任力</w:t>
      </w:r>
      <w:r>
        <w:t>”</w:t>
      </w:r>
      <w:r>
        <w:t>目标出发，分述课程整合、</w:t>
      </w:r>
      <w:r>
        <w:rPr>
          <w:rFonts w:hint="eastAsia"/>
        </w:rPr>
        <w:t>活动</w:t>
      </w:r>
      <w:r>
        <w:t>赋能与师资国际化路径，暗含文化霸权逻辑，</w:t>
      </w:r>
      <w:r>
        <w:rPr>
          <w:rFonts w:hint="eastAsia"/>
        </w:rPr>
        <w:t>培养</w:t>
      </w:r>
      <w:r>
        <w:t>“</w:t>
      </w:r>
      <w:r>
        <w:t>全球公民</w:t>
      </w:r>
      <w:r>
        <w:t>”</w:t>
      </w:r>
      <w:r>
        <w:rPr>
          <w:rFonts w:hint="eastAsia"/>
        </w:rPr>
        <w:t>的目标</w:t>
      </w:r>
      <w:r>
        <w:t>下</w:t>
      </w:r>
      <w:r>
        <w:rPr>
          <w:rFonts w:hint="eastAsia"/>
        </w:rPr>
        <w:t>本质依旧指向</w:t>
      </w:r>
      <w:r>
        <w:t>国家利益。</w:t>
      </w:r>
    </w:p>
    <w:p w14:paraId="1E01CE6A" w14:textId="77777777" w:rsidR="00A14BFC" w:rsidRDefault="00625A5E">
      <w:pPr>
        <w:pStyle w:val="2"/>
      </w:pPr>
      <w:r>
        <w:rPr>
          <w:rFonts w:hint="eastAsia"/>
        </w:rPr>
        <w:t>课程模式比较</w:t>
      </w:r>
    </w:p>
    <w:p w14:paraId="0218C713" w14:textId="77777777" w:rsidR="00A14BFC" w:rsidRDefault="00625A5E">
      <w:pPr>
        <w:pStyle w:val="3"/>
      </w:pPr>
      <w:r>
        <w:rPr>
          <w:rFonts w:hint="eastAsia"/>
        </w:rPr>
        <w:t>显性课程：专门课程与学科渗透</w:t>
      </w:r>
    </w:p>
    <w:p w14:paraId="3E00CF67" w14:textId="77777777" w:rsidR="00A14BFC" w:rsidRDefault="00625A5E">
      <w:pPr>
        <w:ind w:firstLineChars="0" w:firstLine="420"/>
      </w:pPr>
      <w:r>
        <w:t>在联合国教科文组织等国际组织的倡导之下，为了在国家层面推广和强化国际理解教育，不少国家</w:t>
      </w:r>
      <w:r>
        <w:rPr>
          <w:rFonts w:hint="eastAsia"/>
        </w:rPr>
        <w:t>都意识到课程是实施国际理解教育的重要载体，</w:t>
      </w:r>
      <w:r>
        <w:t>选择了加强各教育阶段的教材建设与课程开发。</w:t>
      </w:r>
      <w:r>
        <w:rPr>
          <w:rFonts w:hint="eastAsia"/>
        </w:rPr>
        <w:t>（典型：日本、芬兰）</w:t>
      </w:r>
    </w:p>
    <w:p w14:paraId="05A85564" w14:textId="77777777" w:rsidR="00A14BFC" w:rsidRDefault="00625A5E">
      <w:pPr>
        <w:ind w:firstLineChars="0" w:firstLine="420"/>
      </w:pPr>
      <w:r>
        <w:rPr>
          <w:rFonts w:hint="eastAsia"/>
        </w:rPr>
        <w:t>除开专门的教育课程，学科教学也是实施国际理解教育的基本途径，大多数国家</w:t>
      </w:r>
      <w:r>
        <w:rPr>
          <w:rFonts w:cs="Arial"/>
          <w:color w:val="333333"/>
          <w:spacing w:val="9"/>
        </w:rPr>
        <w:t>形成了较为系统的国际理解教育课程体系</w:t>
      </w:r>
      <w:r>
        <w:rPr>
          <w:rFonts w:cs="Arial" w:hint="eastAsia"/>
          <w:color w:val="333333"/>
          <w:spacing w:val="9"/>
        </w:rPr>
        <w:t>，将其基本理念和价值目标渗透</w:t>
      </w:r>
      <w:r>
        <w:rPr>
          <w:rFonts w:cs="Arial"/>
          <w:color w:val="333333"/>
          <w:spacing w:val="9"/>
        </w:rPr>
        <w:t>在社会科、</w:t>
      </w:r>
      <w:r>
        <w:rPr>
          <w:rFonts w:cs="Arial" w:hint="eastAsia"/>
          <w:color w:val="333333"/>
          <w:spacing w:val="9"/>
        </w:rPr>
        <w:t>语言、历史、地理</w:t>
      </w:r>
      <w:r>
        <w:rPr>
          <w:rFonts w:cs="Arial"/>
          <w:color w:val="333333"/>
          <w:spacing w:val="9"/>
        </w:rPr>
        <w:t>等学科课程中</w:t>
      </w:r>
      <w:r>
        <w:rPr>
          <w:rFonts w:cs="Arial" w:hint="eastAsia"/>
          <w:color w:val="333333"/>
          <w:spacing w:val="9"/>
        </w:rPr>
        <w:t>。（典型：英国、美国）</w:t>
      </w:r>
    </w:p>
    <w:p w14:paraId="412805C1" w14:textId="77777777" w:rsidR="00A14BFC" w:rsidRDefault="00625A5E">
      <w:pPr>
        <w:pStyle w:val="3"/>
      </w:pPr>
      <w:r>
        <w:rPr>
          <w:rFonts w:hint="eastAsia"/>
        </w:rPr>
        <w:t>隐性课程：校园文化与跨文化活动</w:t>
      </w:r>
    </w:p>
    <w:p w14:paraId="5B3FC1DD" w14:textId="77777777" w:rsidR="00A14BFC" w:rsidRDefault="00625A5E">
      <w:pPr>
        <w:ind w:firstLineChars="0" w:firstLine="420"/>
      </w:pPr>
      <w:r>
        <w:t>在实施课程和在线交流等形式之外，不少办学条件较好的学校也充分开拓思路，因地制宜，通过实地访学与</w:t>
      </w:r>
      <w:r>
        <w:rPr>
          <w:rFonts w:hint="eastAsia"/>
        </w:rPr>
        <w:t>跨文化活动</w:t>
      </w:r>
      <w:r>
        <w:t>，进一步提升了国际理解教育的质量。</w:t>
      </w:r>
      <w:r>
        <w:rPr>
          <w:rFonts w:hint="eastAsia"/>
        </w:rPr>
        <w:t>（典型：加拿大）</w:t>
      </w:r>
    </w:p>
    <w:p w14:paraId="0731AF4F" w14:textId="77777777" w:rsidR="00A14BFC" w:rsidRDefault="00625A5E">
      <w:pPr>
        <w:pStyle w:val="1"/>
      </w:pPr>
      <w:r>
        <w:t>我国国际理解教育的课程建设</w:t>
      </w:r>
    </w:p>
    <w:p w14:paraId="181F25B8" w14:textId="37B5885C" w:rsidR="00A14BFC" w:rsidDel="00CD6100" w:rsidRDefault="00CD6100">
      <w:pPr>
        <w:pStyle w:val="2"/>
        <w:rPr>
          <w:del w:id="19" w:author="ZHOUHUAN" w:date="2025-03-30T10:35:00Z"/>
        </w:rPr>
      </w:pPr>
      <w:ins w:id="20" w:author="ZHOUHUAN" w:date="2025-03-30T10:35:00Z">
        <w:r w:rsidDel="00CD6100">
          <w:t xml:space="preserve"> </w:t>
        </w:r>
      </w:ins>
      <w:commentRangeStart w:id="21"/>
      <w:commentRangeStart w:id="22"/>
      <w:del w:id="23" w:author="ZHOUHUAN" w:date="2025-03-30T10:35:00Z">
        <w:r w:rsidR="00625A5E" w:rsidDel="00CD6100">
          <w:delText>我国国际理解教育课程的发展现状</w:delText>
        </w:r>
        <w:r w:rsidR="00625A5E" w:rsidDel="00CD6100">
          <w:rPr>
            <w:rFonts w:hint="eastAsia"/>
          </w:rPr>
          <w:delText>与不足</w:delText>
        </w:r>
      </w:del>
    </w:p>
    <w:p w14:paraId="5A54CD97" w14:textId="402638CC" w:rsidR="00A14BFC" w:rsidDel="00CD6100" w:rsidRDefault="00625A5E">
      <w:pPr>
        <w:ind w:firstLine="480"/>
        <w:rPr>
          <w:del w:id="24" w:author="ZHOUHUAN" w:date="2025-03-30T10:35:00Z"/>
        </w:rPr>
      </w:pPr>
      <w:del w:id="25" w:author="ZHOUHUAN" w:date="2025-03-30T10:35:00Z">
        <w:r w:rsidDel="00CD6100">
          <w:rPr>
            <w:rFonts w:hint="eastAsia"/>
          </w:rPr>
          <w:lastRenderedPageBreak/>
          <w:delText>1</w:delText>
        </w:r>
        <w:r w:rsidDel="00CD6100">
          <w:rPr>
            <w:rFonts w:hint="eastAsia"/>
          </w:rPr>
          <w:delText>、课程认知偏差：由于中小学校对国际理解教育的重要性和必要性认识不足，对国际理解教育内涵意蕴和价值定位把握不到位，对国际理解教育课程目标深层次的探究与思考欠缺，导致出现了课程认识偏差的现象。</w:delText>
        </w:r>
      </w:del>
    </w:p>
    <w:p w14:paraId="50AD5455" w14:textId="10764463" w:rsidR="00A14BFC" w:rsidDel="00CD6100" w:rsidRDefault="00625A5E">
      <w:pPr>
        <w:ind w:firstLine="480"/>
        <w:rPr>
          <w:del w:id="26" w:author="ZHOUHUAN" w:date="2025-03-30T10:35:00Z"/>
          <w:color w:val="FF0000"/>
        </w:rPr>
      </w:pPr>
      <w:del w:id="27" w:author="ZHOUHUAN" w:date="2025-03-30T10:35:00Z">
        <w:r w:rsidDel="00CD6100">
          <w:rPr>
            <w:rFonts w:hint="eastAsia"/>
          </w:rPr>
          <w:delText>2</w:delText>
        </w:r>
        <w:r w:rsidDel="00CD6100">
          <w:rPr>
            <w:rFonts w:hint="eastAsia"/>
          </w:rPr>
          <w:delText>、课程框架缺失：虽然中国的教育政策中有提到在教育中融入国际理解理念的要求，但国家对于在学校教育中实施国际理解教育课程的方法并没有制定系统地指导框架。</w:delText>
        </w:r>
      </w:del>
    </w:p>
    <w:p w14:paraId="5FA0E933" w14:textId="329921E1" w:rsidR="00A14BFC" w:rsidDel="00CD6100" w:rsidRDefault="00625A5E">
      <w:pPr>
        <w:ind w:firstLine="480"/>
        <w:rPr>
          <w:del w:id="28" w:author="ZHOUHUAN" w:date="2025-03-30T10:35:00Z"/>
        </w:rPr>
      </w:pPr>
      <w:del w:id="29" w:author="ZHOUHUAN" w:date="2025-03-30T10:35:00Z">
        <w:r w:rsidDel="00CD6100">
          <w:rPr>
            <w:rFonts w:hint="eastAsia"/>
          </w:rPr>
          <w:delText>3</w:delText>
        </w:r>
        <w:r w:rsidDel="00CD6100">
          <w:rPr>
            <w:rFonts w:hint="eastAsia"/>
          </w:rPr>
          <w:delText>、课程融合不足：在中小学课程体系中，国际理解教育课程与其他学科课程有着密切的联系。但目前大多数学校难以将国际理解教育融入其他学科中。</w:delText>
        </w:r>
        <w:commentRangeEnd w:id="21"/>
        <w:r w:rsidDel="00CD6100">
          <w:commentReference w:id="21"/>
        </w:r>
        <w:commentRangeEnd w:id="22"/>
        <w:r w:rsidR="00CD6100" w:rsidDel="00CD6100">
          <w:rPr>
            <w:rStyle w:val="af"/>
          </w:rPr>
          <w:commentReference w:id="22"/>
        </w:r>
      </w:del>
    </w:p>
    <w:p w14:paraId="41640178" w14:textId="77777777" w:rsidR="00A14BFC" w:rsidRDefault="00625A5E">
      <w:pPr>
        <w:pStyle w:val="2"/>
      </w:pPr>
      <w:r>
        <w:rPr>
          <w:rFonts w:hint="eastAsia"/>
        </w:rPr>
        <w:t>“移植”：国际经验对课程建设的启示</w:t>
      </w:r>
    </w:p>
    <w:p w14:paraId="122AA2C7" w14:textId="77777777" w:rsidR="00A14BFC" w:rsidRDefault="00625A5E">
      <w:pPr>
        <w:ind w:firstLine="480"/>
      </w:pPr>
      <w:r>
        <w:rPr>
          <w:rFonts w:hint="eastAsia"/>
        </w:rPr>
        <w:t>1</w:t>
      </w:r>
      <w:r>
        <w:rPr>
          <w:rFonts w:hint="eastAsia"/>
        </w:rPr>
        <w:t>、国际理解教育融入现有学科课程教学</w:t>
      </w:r>
    </w:p>
    <w:p w14:paraId="2D56A054" w14:textId="77777777" w:rsidR="00A14BFC" w:rsidRDefault="00625A5E">
      <w:pPr>
        <w:ind w:firstLine="480"/>
      </w:pPr>
      <w:r>
        <w:rPr>
          <w:rFonts w:hint="eastAsia"/>
        </w:rPr>
        <w:t>2</w:t>
      </w:r>
      <w:r>
        <w:rPr>
          <w:rFonts w:hint="eastAsia"/>
        </w:rPr>
        <w:t>、利用课内教学与课外活动相结合的方式</w:t>
      </w:r>
    </w:p>
    <w:p w14:paraId="507E430E" w14:textId="77777777" w:rsidR="00A14BFC" w:rsidRDefault="00625A5E">
      <w:pPr>
        <w:ind w:firstLine="480"/>
      </w:pPr>
      <w:r>
        <w:rPr>
          <w:rFonts w:hint="eastAsia"/>
        </w:rPr>
        <w:t>3</w:t>
      </w:r>
      <w:r>
        <w:rPr>
          <w:rFonts w:hint="eastAsia"/>
        </w:rPr>
        <w:t>、</w:t>
      </w:r>
      <w:r>
        <w:t>制定有学校特色的国际理解教育课程</w:t>
      </w:r>
    </w:p>
    <w:p w14:paraId="4A4FBEDB" w14:textId="77777777" w:rsidR="00A14BFC" w:rsidRDefault="00625A5E">
      <w:pPr>
        <w:pStyle w:val="2"/>
      </w:pPr>
      <w:r>
        <w:rPr>
          <w:rFonts w:hint="eastAsia"/>
        </w:rPr>
        <w:t>“创生”：本土化创新对课程发展的引领</w:t>
      </w:r>
    </w:p>
    <w:p w14:paraId="2B3BE152" w14:textId="77777777" w:rsidR="00A14BFC" w:rsidRDefault="00625A5E">
      <w:pPr>
        <w:pStyle w:val="2"/>
        <w:numPr>
          <w:ilvl w:val="0"/>
          <w:numId w:val="0"/>
        </w:numPr>
        <w:ind w:firstLine="420"/>
      </w:pPr>
      <w:r>
        <w:rPr>
          <w:rFonts w:hint="eastAsia"/>
          <w:b w:val="0"/>
        </w:rPr>
        <w:t>1</w:t>
      </w:r>
      <w:r>
        <w:rPr>
          <w:rFonts w:hint="eastAsia"/>
          <w:b w:val="0"/>
        </w:rPr>
        <w:t>、内容重构：融入中华优秀传统文化</w:t>
      </w:r>
    </w:p>
    <w:p w14:paraId="38265494" w14:textId="77777777" w:rsidR="00A14BFC" w:rsidRDefault="00625A5E">
      <w:pPr>
        <w:ind w:firstLineChars="0" w:firstLine="420"/>
      </w:pPr>
      <w:r>
        <w:rPr>
          <w:rFonts w:hint="eastAsia"/>
        </w:rPr>
        <w:t>2</w:t>
      </w:r>
      <w:r>
        <w:rPr>
          <w:rFonts w:hint="eastAsia"/>
        </w:rPr>
        <w:t>、方法创新：数字技术变革教学方式</w:t>
      </w:r>
    </w:p>
    <w:p w14:paraId="5B4B54F5" w14:textId="77777777" w:rsidR="00A14BFC" w:rsidRDefault="00A14BFC">
      <w:pPr>
        <w:ind w:firstLineChars="0" w:firstLine="420"/>
      </w:pPr>
    </w:p>
    <w:sectPr w:rsidR="00A14BF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HUAN" w:date="2025-03-25T14:08:00Z" w:initials="ZH">
    <w:p w14:paraId="039B7125" w14:textId="2E339B1A" w:rsidR="006171E4" w:rsidRDefault="006171E4">
      <w:pPr>
        <w:pStyle w:val="a3"/>
        <w:ind w:firstLine="420"/>
      </w:pPr>
      <w:r>
        <w:rPr>
          <w:rStyle w:val="af"/>
        </w:rPr>
        <w:annotationRef/>
      </w:r>
      <w:r w:rsidR="00A63067">
        <w:rPr>
          <w:rFonts w:hint="eastAsia"/>
        </w:rPr>
        <w:t>一堆东西的罗列，</w:t>
      </w:r>
      <w:r>
        <w:rPr>
          <w:rFonts w:hint="eastAsia"/>
        </w:rPr>
        <w:t>没有分析，没有脉络，没有突出和强调什么，对这个领域的贡献？</w:t>
      </w:r>
    </w:p>
  </w:comment>
  <w:comment w:id="1" w:author="ZHOUHUAN" w:date="2025-03-25T15:33:00Z" w:initials="ZH">
    <w:p w14:paraId="6AFB80CC" w14:textId="0D934E52" w:rsidR="00AF2364" w:rsidRDefault="00AF2364">
      <w:pPr>
        <w:pStyle w:val="a3"/>
        <w:ind w:firstLine="420"/>
      </w:pPr>
      <w:r>
        <w:rPr>
          <w:rStyle w:val="af"/>
        </w:rPr>
        <w:annotationRef/>
      </w:r>
      <w:r>
        <w:rPr>
          <w:rFonts w:hint="eastAsia"/>
        </w:rPr>
        <w:t>国际比较视野下，可能不需要</w:t>
      </w:r>
    </w:p>
  </w:comment>
  <w:comment w:id="2" w:author="ZHOUHUAN" w:date="2025-03-25T15:37:00Z" w:initials="ZH">
    <w:p w14:paraId="76FE2A5E" w14:textId="55B39763" w:rsidR="0033027D" w:rsidRDefault="0033027D">
      <w:pPr>
        <w:pStyle w:val="a3"/>
        <w:ind w:firstLine="420"/>
      </w:pPr>
      <w:r>
        <w:rPr>
          <w:rStyle w:val="af"/>
        </w:rPr>
        <w:annotationRef/>
      </w:r>
      <w:r>
        <w:rPr>
          <w:rFonts w:hint="eastAsia"/>
        </w:rPr>
        <w:t>只有简单的评，但没有述，对于文献还需要积累</w:t>
      </w:r>
      <w:r w:rsidR="00931577">
        <w:rPr>
          <w:rFonts w:hint="eastAsia"/>
        </w:rPr>
        <w:t>，只找到了一些结论，没有得出事实</w:t>
      </w:r>
    </w:p>
  </w:comment>
  <w:comment w:id="3" w:author="ZHOUHUAN" w:date="2025-03-18T15:33:00Z" w:initials="ZH">
    <w:p w14:paraId="3B869F3F" w14:textId="77777777" w:rsidR="00816767" w:rsidRDefault="00816767">
      <w:pPr>
        <w:pStyle w:val="a3"/>
        <w:ind w:firstLine="480"/>
      </w:pPr>
      <w:r>
        <w:rPr>
          <w:rFonts w:hint="eastAsia"/>
        </w:rPr>
        <w:t>上次老师提出的建议有：</w:t>
      </w:r>
    </w:p>
    <w:p w14:paraId="50AD439D" w14:textId="77777777" w:rsidR="00816767" w:rsidRDefault="00816767">
      <w:pPr>
        <w:pStyle w:val="a3"/>
        <w:ind w:firstLine="480"/>
      </w:pPr>
      <w:r>
        <w:rPr>
          <w:rFonts w:hint="eastAsia"/>
        </w:rPr>
        <w:t>1</w:t>
      </w:r>
      <w:r>
        <w:rPr>
          <w:rFonts w:hint="eastAsia"/>
        </w:rPr>
        <w:t>、引言最好不要超过两段</w:t>
      </w:r>
      <w:r>
        <w:rPr>
          <w:rFonts w:ascii="Segoe UI Emoji" w:hAnsi="Segoe UI Emoji" w:cs="Segoe UI Emoji" w:hint="eastAsia"/>
        </w:rPr>
        <w:t>✔</w:t>
      </w:r>
      <w:r>
        <w:br/>
      </w:r>
      <w:r>
        <w:rPr>
          <w:rFonts w:hint="eastAsia"/>
        </w:rPr>
        <w:t>2</w:t>
      </w:r>
      <w:r>
        <w:rPr>
          <w:rFonts w:hint="eastAsia"/>
        </w:rPr>
        <w:t>、政策和引言不挂钩，没有太大相关性</w:t>
      </w:r>
    </w:p>
    <w:p w14:paraId="0A2DC4B9" w14:textId="77777777" w:rsidR="00816767" w:rsidRDefault="00816767">
      <w:pPr>
        <w:pStyle w:val="a3"/>
        <w:ind w:firstLine="480"/>
      </w:pPr>
      <w:r>
        <w:rPr>
          <w:rFonts w:hint="eastAsia"/>
        </w:rPr>
        <w:t>解决：目前知网上的国际理解教育相关文献均引用</w:t>
      </w:r>
      <w:r>
        <w:rPr>
          <w:rFonts w:hint="eastAsia"/>
          <w:szCs w:val="21"/>
        </w:rPr>
        <w:t>《教育部等八部门关于加快和扩大新时代教育对外开放的意见》，为了增加主题与政策的相关性，额外补充了</w:t>
      </w:r>
      <w:r>
        <w:rPr>
          <w:rFonts w:hint="eastAsia"/>
          <w:szCs w:val="21"/>
        </w:rPr>
        <w:t>2010</w:t>
      </w:r>
      <w:r>
        <w:rPr>
          <w:rFonts w:hint="eastAsia"/>
          <w:szCs w:val="21"/>
        </w:rPr>
        <w:t>年更为相关的政策文件</w:t>
      </w:r>
      <w:r>
        <w:rPr>
          <w:rFonts w:ascii="Segoe UI Emoji" w:hAnsi="Segoe UI Emoji" w:cs="Segoe UI Emoji" w:hint="eastAsia"/>
        </w:rPr>
        <w:t>✔</w:t>
      </w:r>
    </w:p>
    <w:p w14:paraId="1AD423BC" w14:textId="77777777" w:rsidR="00816767" w:rsidRDefault="00816767">
      <w:pPr>
        <w:pStyle w:val="a3"/>
        <w:ind w:firstLine="480"/>
      </w:pPr>
      <w:r>
        <w:rPr>
          <w:rFonts w:hint="eastAsia"/>
        </w:rPr>
        <w:t>3</w:t>
      </w:r>
      <w:r>
        <w:rPr>
          <w:rFonts w:hint="eastAsia"/>
        </w:rPr>
        <w:t>、增加对国际理解教育概念的解释</w:t>
      </w:r>
      <w:r>
        <w:rPr>
          <w:rFonts w:ascii="Segoe UI Emoji" w:hAnsi="Segoe UI Emoji" w:cs="Segoe UI Emoji" w:hint="eastAsia"/>
        </w:rPr>
        <w:t>✔</w:t>
      </w:r>
    </w:p>
    <w:p w14:paraId="20DD0038" w14:textId="77777777" w:rsidR="00816767" w:rsidRDefault="00816767">
      <w:pPr>
        <w:pStyle w:val="a3"/>
        <w:ind w:firstLine="480"/>
      </w:pPr>
      <w:r>
        <w:rPr>
          <w:rFonts w:hint="eastAsia"/>
        </w:rPr>
        <w:t>4</w:t>
      </w:r>
      <w:r>
        <w:rPr>
          <w:rFonts w:hint="eastAsia"/>
        </w:rPr>
        <w:t>、增加研究现状和不足，突出研究的价值</w:t>
      </w:r>
      <w:r>
        <w:rPr>
          <w:rFonts w:ascii="Segoe UI Emoji" w:hAnsi="Segoe UI Emoji" w:cs="Segoe UI Emoji" w:hint="eastAsia"/>
        </w:rPr>
        <w:t>✔</w:t>
      </w:r>
    </w:p>
  </w:comment>
  <w:comment w:id="4" w:author="李凌艳" w:date="2025-03-24T18:21:00Z" w:initials="">
    <w:p w14:paraId="77E11CBD" w14:textId="77777777" w:rsidR="00816767" w:rsidRDefault="00816767">
      <w:pPr>
        <w:pStyle w:val="a3"/>
        <w:ind w:firstLine="480"/>
      </w:pPr>
      <w:r>
        <w:rPr>
          <w:rFonts w:hint="eastAsia"/>
        </w:rPr>
        <w:t>这种明晰地列出改进建议，并逐条对照修改进度的方法，点赞！</w:t>
      </w:r>
    </w:p>
  </w:comment>
  <w:comment w:id="5" w:author="ZHOUHUAN" w:date="2025-03-30T10:56:00Z" w:initials="ZH">
    <w:p w14:paraId="3819F0D3" w14:textId="77777777" w:rsidR="00E432B7" w:rsidRDefault="00E432B7">
      <w:pPr>
        <w:pStyle w:val="a3"/>
        <w:ind w:firstLine="420"/>
      </w:pPr>
      <w:r>
        <w:rPr>
          <w:rStyle w:val="af"/>
        </w:rPr>
        <w:annotationRef/>
      </w:r>
      <w:r>
        <w:rPr>
          <w:rFonts w:hint="eastAsia"/>
        </w:rPr>
        <w:t>上次老师提出的意见有：</w:t>
      </w:r>
    </w:p>
    <w:p w14:paraId="56EEDFBB" w14:textId="1629BB7B" w:rsidR="00E432B7" w:rsidRDefault="00E432B7">
      <w:pPr>
        <w:pStyle w:val="a3"/>
        <w:ind w:firstLine="480"/>
      </w:pPr>
      <w:r>
        <w:rPr>
          <w:rFonts w:hint="eastAsia"/>
        </w:rPr>
        <w:t>1</w:t>
      </w:r>
      <w:r>
        <w:rPr>
          <w:rFonts w:hint="eastAsia"/>
        </w:rPr>
        <w:t>、完成时的政策文本不适合再引用，已删除</w:t>
      </w:r>
      <w:r>
        <w:rPr>
          <w:rFonts w:ascii="Segoe UI Emoji" w:hAnsi="Segoe UI Emoji" w:cs="Segoe UI Emoji" w:hint="eastAsia"/>
        </w:rPr>
        <w:t>✔</w:t>
      </w:r>
    </w:p>
    <w:p w14:paraId="0A81133A" w14:textId="7B49D4DB" w:rsidR="00E432B7" w:rsidRDefault="00E432B7">
      <w:pPr>
        <w:pStyle w:val="a3"/>
        <w:ind w:firstLine="480"/>
        <w:rPr>
          <w:rFonts w:hint="eastAsia"/>
        </w:rPr>
      </w:pPr>
      <w:r>
        <w:rPr>
          <w:rFonts w:hint="eastAsia"/>
        </w:rPr>
        <w:t>2</w:t>
      </w:r>
      <w:r>
        <w:rPr>
          <w:rFonts w:hint="eastAsia"/>
        </w:rPr>
        <w:t>、引言的结构需要调整，有了第二段的定义之后前面一段内容已经酌情删除</w:t>
      </w:r>
    </w:p>
  </w:comment>
  <w:comment w:id="6" w:author="李凌艳" w:date="2025-03-24T18:26:00Z" w:initials="">
    <w:p w14:paraId="5138AF87" w14:textId="77777777" w:rsidR="00816767" w:rsidRDefault="00816767">
      <w:pPr>
        <w:pStyle w:val="a3"/>
        <w:ind w:firstLine="480"/>
      </w:pPr>
      <w:r>
        <w:rPr>
          <w:rFonts w:hint="eastAsia"/>
        </w:rPr>
        <w:t>感觉这一段的开首句可以让前一段的引言全都可以删除。。。。。</w:t>
      </w:r>
      <w:r>
        <w:rPr>
          <w:rFonts w:hint="eastAsia"/>
        </w:rPr>
        <w:br/>
      </w:r>
      <w:r>
        <w:rPr>
          <w:rFonts w:hint="eastAsia"/>
        </w:rPr>
        <w:t>那么，关于国际理解教育的界定只有</w:t>
      </w:r>
      <w:r>
        <w:rPr>
          <w:rFonts w:hint="eastAsia"/>
        </w:rPr>
        <w:t>2003</w:t>
      </w:r>
      <w:r>
        <w:rPr>
          <w:rFonts w:hint="eastAsia"/>
        </w:rPr>
        <w:t>年这个很早的共时性定义么？</w:t>
      </w:r>
    </w:p>
  </w:comment>
  <w:comment w:id="9" w:author="李凌艳" w:date="2025-03-24T18:28:00Z" w:initials="">
    <w:p w14:paraId="4451EFE4" w14:textId="77777777" w:rsidR="00816767" w:rsidRDefault="00816767">
      <w:pPr>
        <w:pStyle w:val="a3"/>
        <w:ind w:firstLine="480"/>
      </w:pPr>
      <w:r>
        <w:rPr>
          <w:rFonts w:hint="eastAsia"/>
        </w:rPr>
        <w:t>这种“掐头去尾”的引用，对于国际理解教育这样的议题，还是要特别审慎的。</w:t>
      </w:r>
    </w:p>
  </w:comment>
  <w:comment w:id="10" w:author="ZHOUHUAN" w:date="2025-03-25T15:33:00Z" w:initials="ZH">
    <w:p w14:paraId="06E4D91A" w14:textId="2852FD89" w:rsidR="00AF2364" w:rsidRDefault="00AF2364">
      <w:pPr>
        <w:pStyle w:val="a3"/>
        <w:ind w:firstLine="420"/>
      </w:pPr>
      <w:r>
        <w:rPr>
          <w:rStyle w:val="af"/>
        </w:rPr>
        <w:annotationRef/>
      </w:r>
      <w:r>
        <w:rPr>
          <w:rFonts w:hint="eastAsia"/>
        </w:rPr>
        <w:t>1</w:t>
      </w:r>
      <w:r>
        <w:rPr>
          <w:rFonts w:hint="eastAsia"/>
        </w:rPr>
        <w:t>、内容和标题有些偏差，第一个部分像是发源的原因。人们从产生</w:t>
      </w:r>
      <w:r>
        <w:rPr>
          <w:rFonts w:hint="eastAsia"/>
        </w:rPr>
        <w:t>-</w:t>
      </w:r>
      <w:r>
        <w:rPr>
          <w:rFonts w:hint="eastAsia"/>
        </w:rPr>
        <w:t>发展</w:t>
      </w:r>
      <w:r>
        <w:rPr>
          <w:rFonts w:hint="eastAsia"/>
        </w:rPr>
        <w:t>-</w:t>
      </w:r>
      <w:r>
        <w:rPr>
          <w:rFonts w:hint="eastAsia"/>
        </w:rPr>
        <w:t>现在的理解</w:t>
      </w:r>
    </w:p>
    <w:p w14:paraId="72B49AF5" w14:textId="1A9C3FDB" w:rsidR="00AF2364" w:rsidRDefault="00AF2364">
      <w:pPr>
        <w:pStyle w:val="a3"/>
        <w:ind w:firstLine="480"/>
      </w:pPr>
      <w:r>
        <w:rPr>
          <w:rFonts w:hint="eastAsia"/>
        </w:rPr>
        <w:t>2</w:t>
      </w:r>
      <w:r>
        <w:rPr>
          <w:rFonts w:hint="eastAsia"/>
        </w:rPr>
        <w:t>、概念解读：对于国际理解教育的提及很少，引用了很多政策文件</w:t>
      </w:r>
    </w:p>
    <w:p w14:paraId="3E320682" w14:textId="29543F0F" w:rsidR="00AF2364" w:rsidRDefault="00AF2364">
      <w:pPr>
        <w:pStyle w:val="a3"/>
        <w:ind w:firstLine="480"/>
      </w:pPr>
      <w:r>
        <w:rPr>
          <w:rFonts w:hint="eastAsia"/>
        </w:rPr>
        <w:t>3</w:t>
      </w:r>
      <w:r>
        <w:rPr>
          <w:rFonts w:hint="eastAsia"/>
        </w:rPr>
        <w:t>、先</w:t>
      </w:r>
      <w:proofErr w:type="gramStart"/>
      <w:r>
        <w:rPr>
          <w:rFonts w:hint="eastAsia"/>
        </w:rPr>
        <w:t>综述再</w:t>
      </w:r>
      <w:proofErr w:type="gramEnd"/>
      <w:r>
        <w:rPr>
          <w:rFonts w:hint="eastAsia"/>
        </w:rPr>
        <w:t>总结</w:t>
      </w:r>
      <w:r w:rsidR="0033027D">
        <w:rPr>
          <w:rFonts w:hint="eastAsia"/>
        </w:rPr>
        <w:t>定义</w:t>
      </w:r>
    </w:p>
    <w:p w14:paraId="259BE297" w14:textId="77777777" w:rsidR="0033027D" w:rsidRDefault="0033027D">
      <w:pPr>
        <w:pStyle w:val="a3"/>
        <w:ind w:firstLine="480"/>
      </w:pPr>
      <w:r>
        <w:rPr>
          <w:rFonts w:hint="eastAsia"/>
        </w:rPr>
        <w:t>4</w:t>
      </w:r>
      <w:r>
        <w:rPr>
          <w:rFonts w:hint="eastAsia"/>
        </w:rPr>
        <w:t>、</w:t>
      </w:r>
      <w:r w:rsidR="00855B6D">
        <w:rPr>
          <w:rFonts w:hint="eastAsia"/>
        </w:rPr>
        <w:t>需要文献来支撑事实</w:t>
      </w:r>
    </w:p>
    <w:p w14:paraId="6730500A" w14:textId="552F0C44" w:rsidR="00855B6D" w:rsidRDefault="00855B6D">
      <w:pPr>
        <w:pStyle w:val="a3"/>
        <w:ind w:firstLine="480"/>
      </w:pPr>
      <w:r>
        <w:rPr>
          <w:rFonts w:hint="eastAsia"/>
        </w:rPr>
        <w:t>5</w:t>
      </w:r>
      <w:r>
        <w:rPr>
          <w:rFonts w:hint="eastAsia"/>
        </w:rPr>
        <w:t>、“兼论”——没有对于国际理解教育的我国现状，停留于活动层面，没有课程建设的脉络，启示要出高度。要沿着发达国家的课程建设的经验进行阐述</w:t>
      </w:r>
    </w:p>
  </w:comment>
  <w:comment w:id="11" w:author="李凌艳" w:date="2025-03-24T18:36:00Z" w:initials="">
    <w:p w14:paraId="61684843" w14:textId="77777777" w:rsidR="00816767" w:rsidRDefault="00816767">
      <w:pPr>
        <w:pStyle w:val="a3"/>
        <w:ind w:firstLine="480"/>
      </w:pPr>
      <w:r>
        <w:rPr>
          <w:rFonts w:hint="eastAsia"/>
        </w:rPr>
        <w:t>以下四个部分的平铺直叙，没有综述出为何这四个部分就是国际理解教育的思想发源？</w:t>
      </w:r>
      <w:r>
        <w:rPr>
          <w:rFonts w:hint="eastAsia"/>
        </w:rPr>
        <w:br/>
      </w:r>
      <w:r>
        <w:rPr>
          <w:rFonts w:hint="eastAsia"/>
        </w:rPr>
        <w:t>只是分成四个小部分平行罗列了一些基本知识概念的讲解，并不能让人信服为何这四个部分而不是其他部分才是国际理解教育的思潮发源呢？</w:t>
      </w:r>
    </w:p>
  </w:comment>
  <w:comment w:id="12" w:author="李凌艳" w:date="2025-03-24T18:38:00Z" w:initials="">
    <w:p w14:paraId="4B5ED098" w14:textId="77777777" w:rsidR="00816767" w:rsidRDefault="00816767">
      <w:pPr>
        <w:pStyle w:val="a3"/>
        <w:ind w:firstLine="480"/>
      </w:pPr>
      <w:r>
        <w:rPr>
          <w:rFonts w:hint="eastAsia"/>
        </w:rPr>
        <w:t>这是一个特别重要的结论，只是你自己的概括么？有没有重要研究或共识进程的综述呢？</w:t>
      </w:r>
      <w:r>
        <w:rPr>
          <w:rFonts w:hint="eastAsia"/>
        </w:rPr>
        <w:br/>
      </w:r>
      <w:r>
        <w:rPr>
          <w:rFonts w:hint="eastAsia"/>
        </w:rPr>
        <w:t>否则，即便有概念意义上的可能性，那也是缺乏确凿证据的文献枚举，而不是有逻辑推演关系的综述。</w:t>
      </w:r>
    </w:p>
  </w:comment>
  <w:comment w:id="13" w:author="李凌艳" w:date="2025-03-24T18:42:00Z" w:initials="">
    <w:p w14:paraId="66D018D1" w14:textId="77777777" w:rsidR="00816767" w:rsidRDefault="00816767">
      <w:pPr>
        <w:pStyle w:val="a3"/>
        <w:ind w:firstLine="480"/>
      </w:pPr>
      <w:r>
        <w:rPr>
          <w:rFonts w:hint="eastAsia"/>
        </w:rPr>
        <w:t>“概念解读”这个标题与“要义”的关系是什么</w:t>
      </w:r>
      <w:r>
        <w:rPr>
          <w:rFonts w:hint="eastAsia"/>
        </w:rPr>
        <w:t>?</w:t>
      </w:r>
    </w:p>
    <w:p w14:paraId="07117BA2" w14:textId="77777777" w:rsidR="00816767" w:rsidRDefault="00816767">
      <w:pPr>
        <w:pStyle w:val="a3"/>
        <w:ind w:firstLine="480"/>
      </w:pPr>
    </w:p>
    <w:p w14:paraId="1A34FB15" w14:textId="77777777" w:rsidR="00816767" w:rsidRDefault="00816767">
      <w:pPr>
        <w:pStyle w:val="a3"/>
        <w:ind w:firstLine="480"/>
      </w:pPr>
      <w:r>
        <w:rPr>
          <w:rFonts w:hint="eastAsia"/>
        </w:rPr>
        <w:t>这一部分跟第三次作业相比，感觉只是先“码”了一些基础文献在这里，为何上一次作业中曾经提到的时间分段的思考在这一稿中都没有了呢？</w:t>
      </w:r>
      <w:r>
        <w:rPr>
          <w:rFonts w:hint="eastAsia"/>
        </w:rPr>
        <w:br/>
      </w:r>
      <w:r>
        <w:rPr>
          <w:rFonts w:hint="eastAsia"/>
        </w:rPr>
        <w:br/>
      </w:r>
      <w:r>
        <w:rPr>
          <w:rFonts w:hint="eastAsia"/>
        </w:rPr>
        <w:t>以文献综述为主题内容的比较教育研究类文章，特别不建议这样先“码”基础文献的写法，而是先要读透文献、理出脉络后再组织文献地写作。</w:t>
      </w:r>
    </w:p>
  </w:comment>
  <w:comment w:id="17" w:author="李凌艳" w:date="2025-03-24T18:46:00Z" w:initials="">
    <w:p w14:paraId="6654C8E1" w14:textId="77777777" w:rsidR="00816767" w:rsidRDefault="00816767">
      <w:pPr>
        <w:pStyle w:val="a3"/>
        <w:ind w:firstLine="480"/>
      </w:pPr>
      <w:r>
        <w:rPr>
          <w:rFonts w:hint="eastAsia"/>
        </w:rPr>
        <w:t>“目标”和“要义”有没有逻辑递进关系？</w:t>
      </w:r>
      <w:r>
        <w:rPr>
          <w:rFonts w:hint="eastAsia"/>
        </w:rPr>
        <w:br/>
      </w:r>
      <w:r>
        <w:rPr>
          <w:rFonts w:hint="eastAsia"/>
        </w:rPr>
        <w:t>应该是有的吧？否则，这两部分的顺序不是就可以任意颠倒了么？</w:t>
      </w:r>
      <w:r>
        <w:rPr>
          <w:rFonts w:hint="eastAsia"/>
        </w:rPr>
        <w:br/>
      </w:r>
      <w:r>
        <w:rPr>
          <w:rFonts w:hint="eastAsia"/>
        </w:rPr>
        <w:t>那么，在讲完“要义”后，又该如何组织“目标”内容的写作呢？建议不要这样又“重打锣鼓新开张”地另起一个线索地写。</w:t>
      </w:r>
    </w:p>
  </w:comment>
  <w:comment w:id="18" w:author="ZHOUHUAN" w:date="2025-03-30T10:33:00Z" w:initials="ZH">
    <w:p w14:paraId="7D768103" w14:textId="17917DB2" w:rsidR="00CD6100" w:rsidRDefault="00CD6100" w:rsidP="00CD6100">
      <w:pPr>
        <w:pStyle w:val="a3"/>
        <w:ind w:firstLineChars="0" w:firstLine="0"/>
        <w:rPr>
          <w:rFonts w:hint="eastAsia"/>
        </w:rPr>
      </w:pPr>
      <w:r>
        <w:rPr>
          <w:rStyle w:val="af"/>
        </w:rPr>
        <w:annotationRef/>
      </w:r>
      <w:r>
        <w:rPr>
          <w:rFonts w:hint="eastAsia"/>
        </w:rPr>
        <w:t>已修订，避免两处同时使用实践模式造成混淆，进一步思考后发现这部分是各国实施国际理解教育的战略定位</w:t>
      </w:r>
    </w:p>
  </w:comment>
  <w:comment w:id="21" w:author="李凌艳" w:date="2025-03-24T18:51:00Z" w:initials="">
    <w:p w14:paraId="3C8B136E" w14:textId="77777777" w:rsidR="00816767" w:rsidRDefault="00816767">
      <w:pPr>
        <w:pStyle w:val="a3"/>
        <w:ind w:firstLine="480"/>
      </w:pPr>
      <w:r>
        <w:rPr>
          <w:rFonts w:hint="eastAsia"/>
        </w:rPr>
        <w:t>如果这篇文章批判现状不是重点的话，建议这部分内容淡化处理，最后一部分重在启示和建议上，是否会更好？</w:t>
      </w:r>
    </w:p>
  </w:comment>
  <w:comment w:id="22" w:author="ZHOUHUAN" w:date="2025-03-30T10:35:00Z" w:initials="ZH">
    <w:p w14:paraId="438FD4C1" w14:textId="6EF770B7" w:rsidR="00CD6100" w:rsidRDefault="00CD6100">
      <w:pPr>
        <w:pStyle w:val="a3"/>
        <w:ind w:firstLine="420"/>
      </w:pPr>
      <w:r>
        <w:rPr>
          <w:rStyle w:val="af"/>
        </w:rPr>
        <w:annotationRef/>
      </w:r>
      <w:r>
        <w:rPr>
          <w:rFonts w:hint="eastAsia"/>
        </w:rPr>
        <w:t>收到，后续将去除这一部分，将其融入到启示中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9B7125" w15:done="0"/>
  <w15:commentEx w15:paraId="6AFB80CC" w15:paraIdParent="039B7125" w15:done="0"/>
  <w15:commentEx w15:paraId="76FE2A5E" w15:paraIdParent="039B7125" w15:done="0"/>
  <w15:commentEx w15:paraId="20DD0038" w15:done="0"/>
  <w15:commentEx w15:paraId="77E11CBD" w15:paraIdParent="20DD0038" w15:done="0"/>
  <w15:commentEx w15:paraId="0A81133A" w15:paraIdParent="20DD0038" w15:done="0"/>
  <w15:commentEx w15:paraId="5138AF87" w15:done="0"/>
  <w15:commentEx w15:paraId="4451EFE4" w15:done="0"/>
  <w15:commentEx w15:paraId="6730500A" w15:done="0"/>
  <w15:commentEx w15:paraId="61684843" w15:done="0"/>
  <w15:commentEx w15:paraId="4B5ED098" w15:done="0"/>
  <w15:commentEx w15:paraId="1A34FB15" w15:done="0"/>
  <w15:commentEx w15:paraId="6654C8E1" w15:done="0"/>
  <w15:commentEx w15:paraId="7D768103" w15:done="0"/>
  <w15:commentEx w15:paraId="3C8B136E" w15:done="0"/>
  <w15:commentEx w15:paraId="438FD4C1" w15:paraIdParent="3C8B1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B7125" w16cid:durableId="2B8D374A"/>
  <w16cid:commentId w16cid:paraId="6AFB80CC" w16cid:durableId="2B8D4B48"/>
  <w16cid:commentId w16cid:paraId="76FE2A5E" w16cid:durableId="2B8D4C27"/>
  <w16cid:commentId w16cid:paraId="20DD0038" w16cid:durableId="2B8D2C3C"/>
  <w16cid:commentId w16cid:paraId="77E11CBD" w16cid:durableId="2B8D2C3D"/>
  <w16cid:commentId w16cid:paraId="0A81133A" w16cid:durableId="2B93A1E8"/>
  <w16cid:commentId w16cid:paraId="5138AF87" w16cid:durableId="2B8D2C40"/>
  <w16cid:commentId w16cid:paraId="4451EFE4" w16cid:durableId="2B8D2C41"/>
  <w16cid:commentId w16cid:paraId="6730500A" w16cid:durableId="2B8D4B5E"/>
  <w16cid:commentId w16cid:paraId="61684843" w16cid:durableId="2B8D2C44"/>
  <w16cid:commentId w16cid:paraId="4B5ED098" w16cid:durableId="2B8D2C45"/>
  <w16cid:commentId w16cid:paraId="1A34FB15" w16cid:durableId="2B8D2C46"/>
  <w16cid:commentId w16cid:paraId="6654C8E1" w16cid:durableId="2B8D2C47"/>
  <w16cid:commentId w16cid:paraId="7D768103" w16cid:durableId="2B939C90"/>
  <w16cid:commentId w16cid:paraId="3C8B136E" w16cid:durableId="2B8D2C4A"/>
  <w16cid:commentId w16cid:paraId="438FD4C1" w16cid:durableId="2B939C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E5EA" w14:textId="77777777" w:rsidR="002973EC" w:rsidRDefault="002973EC">
      <w:pPr>
        <w:spacing w:line="240" w:lineRule="auto"/>
        <w:ind w:firstLine="480"/>
      </w:pPr>
      <w:r>
        <w:separator/>
      </w:r>
    </w:p>
  </w:endnote>
  <w:endnote w:type="continuationSeparator" w:id="0">
    <w:p w14:paraId="7B302B98" w14:textId="77777777" w:rsidR="002973EC" w:rsidRDefault="002973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BC9D" w14:textId="77777777" w:rsidR="00816767" w:rsidRDefault="0081676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3B4C" w14:textId="77777777" w:rsidR="00816767" w:rsidRDefault="0081676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C14AB" w14:textId="77777777" w:rsidR="00816767" w:rsidRDefault="0081676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886A" w14:textId="77777777" w:rsidR="002973EC" w:rsidRDefault="002973EC">
      <w:pPr>
        <w:ind w:firstLine="480"/>
      </w:pPr>
      <w:r>
        <w:separator/>
      </w:r>
    </w:p>
  </w:footnote>
  <w:footnote w:type="continuationSeparator" w:id="0">
    <w:p w14:paraId="20C073FD" w14:textId="77777777" w:rsidR="002973EC" w:rsidRDefault="002973EC">
      <w:pPr>
        <w:ind w:firstLine="480"/>
      </w:pPr>
      <w:r>
        <w:continuationSeparator/>
      </w:r>
    </w:p>
  </w:footnote>
  <w:footnote w:id="1">
    <w:p w14:paraId="52A3B9C0" w14:textId="77777777" w:rsidR="00816767" w:rsidRDefault="00816767">
      <w:pPr>
        <w:pStyle w:val="ab"/>
      </w:pPr>
      <w:r>
        <w:t>[</w:t>
      </w:r>
      <w:r>
        <w:footnoteRef/>
      </w:r>
      <w:r>
        <w:t>]</w:t>
      </w:r>
      <w:r>
        <w:rPr>
          <w:rFonts w:hint="eastAsia"/>
        </w:rPr>
        <w:t>徐辉</w:t>
      </w:r>
      <w:r>
        <w:rPr>
          <w:rFonts w:hint="eastAsia"/>
        </w:rPr>
        <w:t>,</w:t>
      </w:r>
      <w:r>
        <w:t xml:space="preserve"> </w:t>
      </w:r>
      <w:r>
        <w:rPr>
          <w:rFonts w:hint="eastAsia"/>
        </w:rPr>
        <w:t>王静</w:t>
      </w:r>
      <w:r>
        <w:rPr>
          <w:rFonts w:hint="eastAsia"/>
        </w:rPr>
        <w:t>.</w:t>
      </w:r>
      <w:r>
        <w:t xml:space="preserve"> </w:t>
      </w:r>
      <w:r>
        <w:rPr>
          <w:rFonts w:hint="eastAsia"/>
        </w:rPr>
        <w:t>国际理解教育研究</w:t>
      </w:r>
      <w:r>
        <w:rPr>
          <w:rFonts w:hint="eastAsia"/>
        </w:rPr>
        <w:t>[J].</w:t>
      </w:r>
      <w:r>
        <w:rPr>
          <w:rFonts w:hint="eastAsia"/>
        </w:rPr>
        <w:t>西南师范大学学报</w:t>
      </w:r>
      <w:r>
        <w:rPr>
          <w:rFonts w:hint="eastAsia"/>
        </w:rPr>
        <w:t>(</w:t>
      </w:r>
      <w:r>
        <w:rPr>
          <w:rFonts w:hint="eastAsia"/>
        </w:rPr>
        <w:t>人文社会科学版</w:t>
      </w:r>
      <w:r>
        <w:rPr>
          <w:rFonts w:hint="eastAsia"/>
        </w:rPr>
        <w:t>),</w:t>
      </w:r>
      <w:r>
        <w:t xml:space="preserve"> </w:t>
      </w:r>
      <w:r>
        <w:rPr>
          <w:rFonts w:hint="eastAsia"/>
        </w:rPr>
        <w:t>2003,</w:t>
      </w:r>
      <w:r>
        <w:t xml:space="preserve"> </w:t>
      </w:r>
      <w:r>
        <w:rPr>
          <w:rFonts w:hint="eastAsia"/>
        </w:rPr>
        <w:t>(06):</w:t>
      </w:r>
      <w:r>
        <w:t xml:space="preserve"> </w:t>
      </w:r>
      <w:r>
        <w:rPr>
          <w:rFonts w:hint="eastAsia"/>
        </w:rPr>
        <w:t>85-89.</w:t>
      </w:r>
    </w:p>
  </w:footnote>
  <w:footnote w:id="2">
    <w:p w14:paraId="2241178B" w14:textId="77777777" w:rsidR="00816767" w:rsidRDefault="00816767">
      <w:pPr>
        <w:pStyle w:val="ab"/>
      </w:pPr>
      <w:r>
        <w:t>[</w:t>
      </w:r>
      <w:r>
        <w:footnoteRef/>
      </w:r>
      <w:r>
        <w:t>]</w:t>
      </w:r>
      <w:r>
        <w:rPr>
          <w:rFonts w:hint="eastAsia"/>
        </w:rPr>
        <w:t>奚亚英</w:t>
      </w:r>
      <w:r>
        <w:rPr>
          <w:rFonts w:hint="eastAsia"/>
        </w:rPr>
        <w:t>.</w:t>
      </w:r>
      <w:r>
        <w:t xml:space="preserve"> </w:t>
      </w:r>
      <w:r>
        <w:rPr>
          <w:rFonts w:hint="eastAsia"/>
        </w:rPr>
        <w:t>以“人类命运共同体”理念审视当前国际理解教育</w:t>
      </w:r>
      <w:r>
        <w:rPr>
          <w:rFonts w:hint="eastAsia"/>
        </w:rPr>
        <w:t>[J].</w:t>
      </w:r>
      <w:r>
        <w:t xml:space="preserve"> </w:t>
      </w:r>
      <w:r>
        <w:rPr>
          <w:rFonts w:hint="eastAsia"/>
        </w:rPr>
        <w:t>人民教育</w:t>
      </w:r>
      <w:r>
        <w:rPr>
          <w:rFonts w:hint="eastAsia"/>
        </w:rPr>
        <w:t>,</w:t>
      </w:r>
      <w:r>
        <w:t xml:space="preserve"> </w:t>
      </w:r>
      <w:r>
        <w:rPr>
          <w:rFonts w:hint="eastAsia"/>
        </w:rPr>
        <w:t>2020(22):</w:t>
      </w:r>
      <w:r>
        <w:t xml:space="preserve"> </w:t>
      </w:r>
      <w:r>
        <w:rPr>
          <w:rFonts w:hint="eastAsia"/>
        </w:rPr>
        <w:t>68-71.</w:t>
      </w:r>
    </w:p>
  </w:footnote>
  <w:footnote w:id="3">
    <w:p w14:paraId="259C41E4" w14:textId="77777777" w:rsidR="00816767" w:rsidRDefault="00816767">
      <w:pPr>
        <w:pStyle w:val="ab"/>
      </w:pPr>
      <w:r>
        <w:rPr>
          <w:rStyle w:val="af0"/>
          <w:vertAlign w:val="baseline"/>
        </w:rPr>
        <w:t>[</w:t>
      </w:r>
      <w:r>
        <w:rPr>
          <w:rStyle w:val="af0"/>
          <w:vertAlign w:val="baseline"/>
        </w:rPr>
        <w:footnoteRef/>
      </w:r>
      <w:r>
        <w:rPr>
          <w:rStyle w:val="af0"/>
          <w:vertAlign w:val="baseline"/>
        </w:rPr>
        <w:t>]</w:t>
      </w:r>
      <w:r>
        <w:rPr>
          <w:rFonts w:hint="eastAsia"/>
        </w:rPr>
        <w:t>联合国教科文组织</w:t>
      </w:r>
      <w:r>
        <w:rPr>
          <w:rFonts w:hint="eastAsia"/>
        </w:rPr>
        <w:t>.</w:t>
      </w:r>
      <w:r>
        <w:rPr>
          <w:rFonts w:hint="eastAsia"/>
        </w:rPr>
        <w:t>《联合国教育、科学及文化组织法》，《联合国教育、科学及文化组织大会手册》</w:t>
      </w:r>
      <w:r>
        <w:rPr>
          <w:rFonts w:hint="eastAsia"/>
        </w:rPr>
        <w:t>[</w:t>
      </w:r>
      <w:r>
        <w:t xml:space="preserve">M]. </w:t>
      </w:r>
      <w:r>
        <w:rPr>
          <w:rFonts w:hint="eastAsia"/>
        </w:rPr>
        <w:t>纽约</w:t>
      </w:r>
      <w:r>
        <w:rPr>
          <w:rFonts w:hint="eastAsia"/>
        </w:rPr>
        <w:t>:</w:t>
      </w:r>
      <w:r>
        <w:t xml:space="preserve"> </w:t>
      </w:r>
      <w:r>
        <w:rPr>
          <w:rFonts w:hint="eastAsia"/>
        </w:rPr>
        <w:t>联合国教育、科学及文化组织</w:t>
      </w:r>
      <w:r>
        <w:rPr>
          <w:rFonts w:hint="eastAsia"/>
        </w:rPr>
        <w:t>,</w:t>
      </w:r>
      <w:r>
        <w:t xml:space="preserve"> 2002: </w:t>
      </w:r>
      <w:r>
        <w:rPr>
          <w:rFonts w:hint="eastAsia"/>
        </w:rPr>
        <w:t>8.</w:t>
      </w:r>
    </w:p>
  </w:footnote>
  <w:footnote w:id="4">
    <w:p w14:paraId="382DBFD4" w14:textId="77777777" w:rsidR="00816767" w:rsidRDefault="00816767">
      <w:pPr>
        <w:pStyle w:val="ab"/>
      </w:pPr>
      <w:r>
        <w:t>[</w:t>
      </w:r>
      <w:r>
        <w:footnoteRef/>
      </w:r>
      <w:r>
        <w:t>]</w:t>
      </w:r>
      <w:r>
        <w:rPr>
          <w:rFonts w:hint="eastAsia"/>
        </w:rPr>
        <w:t>约翰·加尔通</w:t>
      </w:r>
      <w:r>
        <w:t>.</w:t>
      </w:r>
      <w:r>
        <w:rPr>
          <w:rFonts w:hint="eastAsia"/>
        </w:rPr>
        <w:t>《和平论》</w:t>
      </w:r>
      <w:r>
        <w:rPr>
          <w:rFonts w:hint="eastAsia"/>
        </w:rPr>
        <w:t>[</w:t>
      </w:r>
      <w:r>
        <w:t>M]</w:t>
      </w:r>
      <w:r>
        <w:rPr>
          <w:rFonts w:hint="eastAsia"/>
        </w:rPr>
        <w:t>.</w:t>
      </w:r>
      <w:r>
        <w:t xml:space="preserve"> </w:t>
      </w:r>
      <w:r>
        <w:rPr>
          <w:rFonts w:hint="eastAsia"/>
        </w:rPr>
        <w:t>南京</w:t>
      </w:r>
      <w:r>
        <w:rPr>
          <w:rFonts w:hint="eastAsia"/>
        </w:rPr>
        <w:t>:</w:t>
      </w:r>
      <w:r>
        <w:t xml:space="preserve"> </w:t>
      </w:r>
      <w:r>
        <w:rPr>
          <w:rFonts w:hint="eastAsia"/>
        </w:rPr>
        <w:t>南京出版社</w:t>
      </w:r>
      <w:r>
        <w:rPr>
          <w:rFonts w:hint="eastAsia"/>
        </w:rPr>
        <w:t>,</w:t>
      </w:r>
      <w:r>
        <w:t xml:space="preserve"> </w:t>
      </w:r>
      <w:r>
        <w:rPr>
          <w:rFonts w:hint="eastAsia"/>
        </w:rPr>
        <w:t>2005</w:t>
      </w:r>
      <w:r>
        <w:t xml:space="preserve">: </w:t>
      </w:r>
      <w:r>
        <w:rPr>
          <w:rFonts w:hint="eastAsia"/>
        </w:rPr>
        <w:t>44-46.</w:t>
      </w:r>
    </w:p>
  </w:footnote>
  <w:footnote w:id="5">
    <w:p w14:paraId="51B14B42" w14:textId="77777777" w:rsidR="00816767" w:rsidRDefault="00816767">
      <w:pPr>
        <w:pStyle w:val="ab"/>
      </w:pPr>
      <w:r>
        <w:rPr>
          <w:rFonts w:hint="eastAsia"/>
        </w:rPr>
        <w:t>[</w:t>
      </w:r>
      <w:r>
        <w:rPr>
          <w:rFonts w:hint="eastAsia"/>
        </w:rPr>
        <w:footnoteRef/>
      </w:r>
      <w:r>
        <w:rPr>
          <w:rFonts w:hint="eastAsia"/>
        </w:rPr>
        <w:t>]</w:t>
      </w:r>
      <w:r>
        <w:rPr>
          <w:rFonts w:hint="eastAsia"/>
        </w:rPr>
        <w:t>安东尼·</w:t>
      </w:r>
      <w:r>
        <w:t>吉登斯</w:t>
      </w:r>
      <w:r>
        <w:rPr>
          <w:rFonts w:hint="eastAsia"/>
        </w:rPr>
        <w:t>.</w:t>
      </w:r>
      <w:r>
        <w:rPr>
          <w:rFonts w:hint="eastAsia"/>
        </w:rPr>
        <w:t>《</w:t>
      </w:r>
      <w:r>
        <w:t>现代性的后果</w:t>
      </w:r>
      <w:r>
        <w:rPr>
          <w:rFonts w:hint="eastAsia"/>
        </w:rPr>
        <w:t>》</w:t>
      </w:r>
      <w:r>
        <w:rPr>
          <w:rFonts w:hint="eastAsia"/>
        </w:rPr>
        <w:t>[</w:t>
      </w:r>
      <w:r>
        <w:t xml:space="preserve">M]. </w:t>
      </w:r>
      <w:r>
        <w:rPr>
          <w:rFonts w:hint="eastAsia"/>
        </w:rPr>
        <w:t>江苏</w:t>
      </w:r>
      <w:r>
        <w:rPr>
          <w:rFonts w:hint="eastAsia"/>
        </w:rPr>
        <w:t>:</w:t>
      </w:r>
      <w:r>
        <w:t xml:space="preserve"> </w:t>
      </w:r>
      <w:r>
        <w:t>译林出版社</w:t>
      </w:r>
      <w:r>
        <w:rPr>
          <w:rFonts w:hint="eastAsia"/>
        </w:rPr>
        <w:t>,</w:t>
      </w:r>
      <w:r>
        <w:t xml:space="preserve"> </w:t>
      </w:r>
      <w:r>
        <w:rPr>
          <w:rFonts w:hint="eastAsia"/>
        </w:rPr>
        <w:t>2</w:t>
      </w:r>
      <w:r>
        <w:t>000: 56</w:t>
      </w:r>
      <w:r>
        <w:t>－</w:t>
      </w:r>
      <w:r>
        <w:t>57</w:t>
      </w:r>
      <w:r>
        <w:rPr>
          <w:rFonts w:hint="eastAsia"/>
        </w:rPr>
        <w:t>.</w:t>
      </w:r>
    </w:p>
  </w:footnote>
  <w:footnote w:id="6">
    <w:p w14:paraId="5EDD14B4" w14:textId="77777777" w:rsidR="00816767" w:rsidRDefault="00816767">
      <w:pPr>
        <w:pStyle w:val="ab"/>
      </w:pPr>
      <w:r>
        <w:rPr>
          <w:rFonts w:hint="eastAsia"/>
        </w:rPr>
        <w:t>[</w:t>
      </w:r>
      <w:r>
        <w:rPr>
          <w:rFonts w:hint="eastAsia"/>
        </w:rPr>
        <w:footnoteRef/>
      </w:r>
      <w:r>
        <w:rPr>
          <w:rFonts w:hint="eastAsia"/>
        </w:rPr>
        <w:t>]</w:t>
      </w:r>
      <w:r>
        <w:t>戴维</w:t>
      </w:r>
      <w:r>
        <w:rPr>
          <w:rFonts w:hint="eastAsia"/>
        </w:rPr>
        <w:t>·</w:t>
      </w:r>
      <w:r>
        <w:t>赫尔德</w:t>
      </w:r>
      <w:r>
        <w:rPr>
          <w:rFonts w:hint="eastAsia"/>
        </w:rPr>
        <w:t>.</w:t>
      </w:r>
      <w:r>
        <w:rPr>
          <w:rFonts w:hint="eastAsia"/>
        </w:rPr>
        <w:t>《</w:t>
      </w:r>
      <w:r>
        <w:t>全球大变革：全球化时代的政治、经济与文化</w:t>
      </w:r>
      <w:r>
        <w:rPr>
          <w:rFonts w:hint="eastAsia"/>
        </w:rPr>
        <w:t>》</w:t>
      </w:r>
      <w:r>
        <w:rPr>
          <w:rFonts w:hint="eastAsia"/>
        </w:rPr>
        <w:t>[</w:t>
      </w:r>
      <w:r>
        <w:t xml:space="preserve">M]. </w:t>
      </w:r>
      <w:r>
        <w:rPr>
          <w:rFonts w:hint="eastAsia"/>
        </w:rPr>
        <w:t>北京</w:t>
      </w:r>
      <w:r>
        <w:rPr>
          <w:rFonts w:hint="eastAsia"/>
        </w:rPr>
        <w:t>:</w:t>
      </w:r>
      <w:r>
        <w:t xml:space="preserve"> </w:t>
      </w:r>
      <w:r>
        <w:t>社会科学文献出版社</w:t>
      </w:r>
      <w:r>
        <w:rPr>
          <w:rFonts w:hint="eastAsia"/>
        </w:rPr>
        <w:t>,</w:t>
      </w:r>
      <w:r>
        <w:t xml:space="preserve"> </w:t>
      </w:r>
      <w:r>
        <w:rPr>
          <w:rFonts w:hint="eastAsia"/>
        </w:rPr>
        <w:t>2</w:t>
      </w:r>
      <w:r>
        <w:t>001: 22.</w:t>
      </w:r>
    </w:p>
  </w:footnote>
  <w:footnote w:id="7">
    <w:p w14:paraId="40E4CB38" w14:textId="77777777" w:rsidR="00816767" w:rsidRDefault="00816767">
      <w:pPr>
        <w:pStyle w:val="ab"/>
      </w:pPr>
      <w:r>
        <w:rPr>
          <w:rFonts w:hint="eastAsia"/>
        </w:rPr>
        <w:t>[</w:t>
      </w:r>
      <w:r>
        <w:rPr>
          <w:rFonts w:hint="eastAsia"/>
        </w:rPr>
        <w:footnoteRef/>
      </w:r>
      <w:r>
        <w:rPr>
          <w:rFonts w:hint="eastAsia"/>
        </w:rPr>
        <w:t>]</w:t>
      </w:r>
      <w:proofErr w:type="gramStart"/>
      <w:r>
        <w:rPr>
          <w:rFonts w:hint="eastAsia"/>
        </w:rPr>
        <w:t>冯</w:t>
      </w:r>
      <w:proofErr w:type="gramEnd"/>
      <w:r>
        <w:rPr>
          <w:rFonts w:hint="eastAsia"/>
        </w:rPr>
        <w:t>建军</w:t>
      </w:r>
      <w:r>
        <w:rPr>
          <w:rFonts w:hint="eastAsia"/>
        </w:rPr>
        <w:t>.</w:t>
      </w:r>
      <w:r>
        <w:t xml:space="preserve"> </w:t>
      </w:r>
      <w:r>
        <w:rPr>
          <w:rFonts w:hint="eastAsia"/>
        </w:rPr>
        <w:t>全球公民社会与全球公民教育</w:t>
      </w:r>
      <w:r>
        <w:rPr>
          <w:rFonts w:hint="eastAsia"/>
        </w:rPr>
        <w:t>[J].</w:t>
      </w:r>
      <w:r>
        <w:t xml:space="preserve"> </w:t>
      </w:r>
      <w:r>
        <w:rPr>
          <w:rFonts w:hint="eastAsia"/>
        </w:rPr>
        <w:t>高等教育研究</w:t>
      </w:r>
      <w:r>
        <w:rPr>
          <w:rFonts w:hint="eastAsia"/>
        </w:rPr>
        <w:t>,</w:t>
      </w:r>
      <w:r>
        <w:t xml:space="preserve"> </w:t>
      </w:r>
      <w:r>
        <w:rPr>
          <w:rFonts w:hint="eastAsia"/>
        </w:rPr>
        <w:t>2014,</w:t>
      </w:r>
      <w:r>
        <w:t xml:space="preserve"> </w:t>
      </w:r>
      <w:r>
        <w:rPr>
          <w:rFonts w:hint="eastAsia"/>
        </w:rPr>
        <w:t>35(03):</w:t>
      </w:r>
      <w:r>
        <w:t xml:space="preserve"> </w:t>
      </w:r>
      <w:r>
        <w:rPr>
          <w:rFonts w:hint="eastAsia"/>
        </w:rPr>
        <w:t>6-14.</w:t>
      </w:r>
    </w:p>
  </w:footnote>
  <w:footnote w:id="8">
    <w:p w14:paraId="35625349" w14:textId="77777777" w:rsidR="00816767" w:rsidRDefault="00816767">
      <w:pPr>
        <w:pStyle w:val="ab"/>
      </w:pPr>
      <w:r>
        <w:rPr>
          <w:rStyle w:val="af0"/>
          <w:vertAlign w:val="baseline"/>
        </w:rPr>
        <w:t>[</w:t>
      </w:r>
      <w:r>
        <w:rPr>
          <w:rStyle w:val="af0"/>
          <w:vertAlign w:val="baseline"/>
        </w:rPr>
        <w:footnoteRef/>
      </w:r>
      <w:r>
        <w:rPr>
          <w:rStyle w:val="af0"/>
          <w:vertAlign w:val="baseline"/>
        </w:rPr>
        <w:t>]</w:t>
      </w:r>
      <w:r>
        <w:rPr>
          <w:rFonts w:hint="eastAsia"/>
        </w:rPr>
        <w:t>联合国教科文组织</w:t>
      </w:r>
      <w:r>
        <w:rPr>
          <w:rFonts w:hint="eastAsia"/>
        </w:rPr>
        <w:t>.</w:t>
      </w:r>
      <w:r>
        <w:rPr>
          <w:rFonts w:hint="eastAsia"/>
        </w:rPr>
        <w:t>《世界文化多样性宣言》</w:t>
      </w:r>
      <w:r>
        <w:rPr>
          <w:rFonts w:hint="eastAsia"/>
        </w:rPr>
        <w:t>[</w:t>
      </w:r>
      <w:r>
        <w:t xml:space="preserve">M]. </w:t>
      </w:r>
      <w:r>
        <w:rPr>
          <w:rFonts w:hint="eastAsia"/>
        </w:rPr>
        <w:t>纽约</w:t>
      </w:r>
      <w:r>
        <w:rPr>
          <w:rFonts w:hint="eastAsia"/>
        </w:rPr>
        <w:t>:</w:t>
      </w:r>
      <w:r>
        <w:t xml:space="preserve"> </w:t>
      </w:r>
      <w:r>
        <w:rPr>
          <w:rFonts w:hint="eastAsia"/>
        </w:rPr>
        <w:t>联合国教育、科学及文化组织</w:t>
      </w:r>
      <w:r>
        <w:rPr>
          <w:rFonts w:hint="eastAsia"/>
        </w:rPr>
        <w:t>,</w:t>
      </w:r>
      <w:r>
        <w:t xml:space="preserve"> 2001.</w:t>
      </w:r>
    </w:p>
  </w:footnote>
  <w:footnote w:id="9">
    <w:p w14:paraId="27B8B753" w14:textId="77777777" w:rsidR="00816767" w:rsidRDefault="00816767">
      <w:pPr>
        <w:pStyle w:val="ab"/>
      </w:pPr>
      <w:r>
        <w:rPr>
          <w:rFonts w:hint="eastAsia"/>
        </w:rPr>
        <w:t>[</w:t>
      </w:r>
      <w:r>
        <w:rPr>
          <w:rFonts w:hint="eastAsia"/>
        </w:rPr>
        <w:footnoteRef/>
      </w:r>
      <w:r>
        <w:rPr>
          <w:rFonts w:hint="eastAsia"/>
        </w:rPr>
        <w:t>]</w:t>
      </w:r>
      <w:r>
        <w:rPr>
          <w:rFonts w:hint="eastAsia"/>
        </w:rPr>
        <w:t>王兆璟</w:t>
      </w:r>
      <w:r>
        <w:t xml:space="preserve">, </w:t>
      </w:r>
      <w:r>
        <w:rPr>
          <w:rFonts w:hint="eastAsia"/>
        </w:rPr>
        <w:t>李琼</w:t>
      </w:r>
      <w:r>
        <w:rPr>
          <w:rFonts w:hint="eastAsia"/>
        </w:rPr>
        <w:t>.</w:t>
      </w:r>
      <w:r>
        <w:t xml:space="preserve"> </w:t>
      </w:r>
      <w:r>
        <w:rPr>
          <w:rFonts w:hint="eastAsia"/>
        </w:rPr>
        <w:t>后多元文化时代西方国家的公民教育</w:t>
      </w:r>
      <w:r>
        <w:t>:</w:t>
      </w:r>
      <w:r>
        <w:rPr>
          <w:rFonts w:hint="eastAsia"/>
        </w:rPr>
        <w:t>困境与变革</w:t>
      </w:r>
      <w:r>
        <w:rPr>
          <w:rFonts w:hint="eastAsia"/>
        </w:rPr>
        <w:t>[J].</w:t>
      </w:r>
      <w:r>
        <w:t xml:space="preserve"> </w:t>
      </w:r>
      <w:r>
        <w:rPr>
          <w:rFonts w:hint="eastAsia"/>
        </w:rPr>
        <w:t>社会科学战线</w:t>
      </w:r>
      <w:r>
        <w:rPr>
          <w:rFonts w:hint="eastAsia"/>
        </w:rPr>
        <w:t>,</w:t>
      </w:r>
      <w:r>
        <w:t xml:space="preserve"> </w:t>
      </w:r>
      <w:r>
        <w:rPr>
          <w:rFonts w:hint="eastAsia"/>
        </w:rPr>
        <w:t>2021(07):</w:t>
      </w:r>
      <w:r>
        <w:t xml:space="preserve"> 221-227.</w:t>
      </w:r>
    </w:p>
  </w:footnote>
  <w:footnote w:id="10">
    <w:p w14:paraId="03B27C03" w14:textId="77777777" w:rsidR="00816767" w:rsidRDefault="00816767">
      <w:pPr>
        <w:pStyle w:val="ab"/>
      </w:pPr>
      <w:r>
        <w:rPr>
          <w:rFonts w:hint="eastAsia"/>
        </w:rPr>
        <w:t>[</w:t>
      </w:r>
      <w:r>
        <w:rPr>
          <w:rFonts w:hint="eastAsia"/>
        </w:rPr>
        <w:footnoteRef/>
      </w:r>
      <w:r>
        <w:rPr>
          <w:rFonts w:hint="eastAsia"/>
        </w:rPr>
        <w:t>]United Nations.</w:t>
      </w:r>
      <w:r>
        <w:t xml:space="preserve"> </w:t>
      </w:r>
      <w:r>
        <w:rPr>
          <w:rFonts w:hint="eastAsia"/>
        </w:rPr>
        <w:t xml:space="preserve">Universal Declaration of Human </w:t>
      </w:r>
      <w:proofErr w:type="gramStart"/>
      <w:r>
        <w:rPr>
          <w:rFonts w:hint="eastAsia"/>
        </w:rPr>
        <w:t>Rights</w:t>
      </w:r>
      <w:r>
        <w:t>[</w:t>
      </w:r>
      <w:proofErr w:type="gramEnd"/>
      <w:r>
        <w:t>EB/OL</w:t>
      </w:r>
      <w:r>
        <w:rPr>
          <w:rFonts w:hint="eastAsia"/>
        </w:rPr>
        <w:t>]</w:t>
      </w:r>
      <w:r>
        <w:t>. (2013-10-</w:t>
      </w:r>
      <w:proofErr w:type="gramStart"/>
      <w:r>
        <w:t>4)[</w:t>
      </w:r>
      <w:proofErr w:type="gramEnd"/>
      <w:r>
        <w:t>2023-11-14]. https://legal.un.org/avl/pdf/ha/udhr/udhr_e.pdf.</w:t>
      </w:r>
    </w:p>
  </w:footnote>
  <w:footnote w:id="11">
    <w:p w14:paraId="673B3E9E" w14:textId="77777777" w:rsidR="00816767" w:rsidRDefault="00816767">
      <w:pPr>
        <w:pStyle w:val="ab"/>
      </w:pPr>
      <w:r>
        <w:t>[</w:t>
      </w:r>
      <w:r>
        <w:footnoteRef/>
      </w:r>
      <w:r>
        <w:t>]UNESCO</w:t>
      </w:r>
      <w:r>
        <w:rPr>
          <w:rFonts w:hint="eastAsia"/>
        </w:rPr>
        <w:t>.</w:t>
      </w:r>
      <w:r>
        <w:t xml:space="preserve"> Recommendation concerning Education for International Understanding, Cooperation and Peace and Education relating to Human Rights and Fundamental </w:t>
      </w:r>
      <w:proofErr w:type="gramStart"/>
      <w:r>
        <w:t>Freedoms[</w:t>
      </w:r>
      <w:proofErr w:type="gramEnd"/>
      <w:r>
        <w:t>EB/OL</w:t>
      </w:r>
      <w:r>
        <w:rPr>
          <w:rFonts w:hint="eastAsia"/>
        </w:rPr>
        <w:t>]</w:t>
      </w:r>
      <w:r>
        <w:t>. (2023-9-</w:t>
      </w:r>
      <w:proofErr w:type="gramStart"/>
      <w:r>
        <w:t>22)[</w:t>
      </w:r>
      <w:proofErr w:type="gramEnd"/>
      <w:r>
        <w:t>2023-11-14]. https://unesdoc.unesco.org/ark:/48223/pf0000386924?posInSet=9&amp;queryId=N-EXPLORE-d793d049-994b-41ac-a9d9-dc94cd581042</w:t>
      </w:r>
      <w:r>
        <w:rPr>
          <w:rFonts w:hint="eastAsia"/>
        </w:rPr>
        <w:t>.</w:t>
      </w:r>
    </w:p>
  </w:footnote>
  <w:footnote w:id="12">
    <w:p w14:paraId="75E8E19A" w14:textId="77777777" w:rsidR="00816767" w:rsidRDefault="00816767">
      <w:pPr>
        <w:pStyle w:val="ab"/>
        <w:rPr>
          <w:rStyle w:val="af0"/>
          <w:vertAlign w:val="baseline"/>
        </w:rPr>
      </w:pPr>
      <w:r>
        <w:rPr>
          <w:rStyle w:val="af0"/>
          <w:vertAlign w:val="baseline"/>
        </w:rPr>
        <w:t>[</w:t>
      </w:r>
      <w:r>
        <w:rPr>
          <w:rStyle w:val="af0"/>
          <w:vertAlign w:val="baseline"/>
        </w:rPr>
        <w:footnoteRef/>
      </w:r>
      <w:r>
        <w:rPr>
          <w:rStyle w:val="af0"/>
          <w:vertAlign w:val="baseline"/>
        </w:rPr>
        <w:t>]The U.S. Department of Education's International Strategy. Department of Education.</w:t>
      </w:r>
      <w:r>
        <w:rPr>
          <w:rStyle w:val="af0"/>
          <w:rFonts w:hint="eastAsia"/>
          <w:vertAlign w:val="baseline"/>
        </w:rPr>
        <w:t xml:space="preserve"> </w:t>
      </w:r>
      <w:r>
        <w:rPr>
          <w:rStyle w:val="af0"/>
          <w:vertAlign w:val="baseline"/>
        </w:rPr>
        <w:t>Succeeding Globally Through International Education and Engagement</w:t>
      </w:r>
      <w:bookmarkStart w:id="15" w:name="_Hlk150881715"/>
      <w:r>
        <w:rPr>
          <w:rStyle w:val="af0"/>
          <w:vertAlign w:val="baseline"/>
        </w:rPr>
        <w:t>[EB/OL</w:t>
      </w:r>
      <w:r>
        <w:rPr>
          <w:rStyle w:val="af0"/>
          <w:rFonts w:hint="eastAsia"/>
          <w:vertAlign w:val="baseline"/>
        </w:rPr>
        <w:t>]</w:t>
      </w:r>
      <w:r>
        <w:rPr>
          <w:rStyle w:val="af0"/>
          <w:vertAlign w:val="baseline"/>
        </w:rPr>
        <w:t>. (2023-11-01)[2023-11-14].</w:t>
      </w:r>
      <w:bookmarkEnd w:id="15"/>
      <w:r>
        <w:rPr>
          <w:rStyle w:val="af0"/>
          <w:vertAlign w:val="baseline"/>
        </w:rPr>
        <w:t xml:space="preserve"> https://sites.ed.gov/international/files/2023/11/ED-International-Education-Strategy-2023.pdf.</w:t>
      </w:r>
    </w:p>
  </w:footnote>
  <w:footnote w:id="13">
    <w:p w14:paraId="4E78A3EE" w14:textId="77777777" w:rsidR="00816767" w:rsidRDefault="00816767">
      <w:pPr>
        <w:pStyle w:val="ab"/>
        <w:rPr>
          <w:rStyle w:val="af0"/>
        </w:rPr>
      </w:pPr>
      <w:r>
        <w:rPr>
          <w:rStyle w:val="af0"/>
          <w:vertAlign w:val="baseline"/>
        </w:rPr>
        <w:t>[</w:t>
      </w:r>
      <w:r>
        <w:rPr>
          <w:rStyle w:val="af0"/>
          <w:vertAlign w:val="baseline"/>
        </w:rPr>
        <w:footnoteRef/>
      </w:r>
      <w:r>
        <w:rPr>
          <w:rStyle w:val="af0"/>
          <w:vertAlign w:val="baseline"/>
        </w:rPr>
        <w:t>]Australian Government. Australian Strategy for International Education 2021–2030[EB/OL]. (2023-6-27)[2023-11-14]. https://www.education.gov.au/au</w:t>
      </w:r>
      <w:r>
        <w:t>stralian-strategy-international-education-2021-2030/resources/australian-strategy-international-education-2021-2030</w:t>
      </w:r>
      <w:r>
        <w:rPr>
          <w:rFonts w:hint="eastAsia"/>
        </w:rPr>
        <w:t>.</w:t>
      </w:r>
    </w:p>
  </w:footnote>
  <w:footnote w:id="14">
    <w:p w14:paraId="043F3343" w14:textId="77777777" w:rsidR="00816767" w:rsidRDefault="00816767">
      <w:pPr>
        <w:pStyle w:val="ab"/>
        <w:rPr>
          <w:rStyle w:val="af0"/>
          <w:vertAlign w:val="baseline"/>
        </w:rPr>
      </w:pPr>
      <w:r>
        <w:rPr>
          <w:rStyle w:val="af0"/>
          <w:vertAlign w:val="baseline"/>
        </w:rPr>
        <w:t>[</w:t>
      </w:r>
      <w:r>
        <w:rPr>
          <w:rStyle w:val="af0"/>
          <w:vertAlign w:val="baseline"/>
        </w:rPr>
        <w:footnoteRef/>
      </w:r>
      <w:r>
        <w:rPr>
          <w:rStyle w:val="af0"/>
          <w:vertAlign w:val="baseline"/>
        </w:rPr>
        <w:t xml:space="preserve">]Ministry of Education, Culture, Sports, Science and Technology. </w:t>
      </w:r>
      <w:r>
        <w:rPr>
          <w:rStyle w:val="af0"/>
          <w:rFonts w:hint="eastAsia"/>
          <w:vertAlign w:val="baseline"/>
        </w:rPr>
        <w:t>教育振興基本計画</w:t>
      </w:r>
      <w:bookmarkStart w:id="16" w:name="_Hlk150968981"/>
      <w:r>
        <w:rPr>
          <w:rStyle w:val="af0"/>
          <w:vertAlign w:val="baseline"/>
        </w:rPr>
        <w:t>[EB/OL]. (2023-6-16)[2023-11-14].</w:t>
      </w:r>
      <w:bookmarkEnd w:id="16"/>
      <w:r>
        <w:rPr>
          <w:rStyle w:val="af0"/>
          <w:vertAlign w:val="baseline"/>
        </w:rPr>
        <w:t xml:space="preserve"> https://www.mext.go.jp/content/20230615-mxt_soseisk02-100000597_01.pdf.</w:t>
      </w:r>
    </w:p>
  </w:footnote>
  <w:footnote w:id="15">
    <w:p w14:paraId="448200E7" w14:textId="77777777" w:rsidR="00816767" w:rsidRDefault="00816767">
      <w:pPr>
        <w:pStyle w:val="ab"/>
      </w:pPr>
      <w:r>
        <w:rPr>
          <w:rStyle w:val="af0"/>
          <w:vertAlign w:val="baseline"/>
        </w:rPr>
        <w:t>[</w:t>
      </w:r>
      <w:r>
        <w:rPr>
          <w:rStyle w:val="af0"/>
          <w:vertAlign w:val="baseline"/>
        </w:rPr>
        <w:footnoteRef/>
      </w:r>
      <w:r>
        <w:rPr>
          <w:rStyle w:val="af0"/>
          <w:vertAlign w:val="baseline"/>
        </w:rPr>
        <w:t>]Asia-Pacific Centre of Education for International Understanding under the auspices of UNESCO</w:t>
      </w:r>
      <w:r>
        <w:rPr>
          <w:rStyle w:val="af0"/>
          <w:rFonts w:hint="eastAsia"/>
          <w:vertAlign w:val="baseline"/>
        </w:rPr>
        <w:t>.</w:t>
      </w:r>
      <w:r>
        <w:rPr>
          <w:rStyle w:val="af0"/>
          <w:vertAlign w:val="baseline"/>
        </w:rPr>
        <w:t xml:space="preserve"> Unpacking GCED: Transformative Learning For Critical Empowerment[EB/OL]. (2023-6-16)[2023-10-18]. http://gced.unescoapceiu.org/conference/html_n/about.php#tab1-tab</w:t>
      </w:r>
      <w:r>
        <w:rPr>
          <w:rStyle w:val="af0"/>
          <w:rFonts w:hint="eastAsia"/>
          <w:vertAlign w:val="baseli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171E1" w14:textId="77777777" w:rsidR="00816767" w:rsidRDefault="00816767">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A7950" w14:textId="77777777" w:rsidR="00816767" w:rsidRDefault="00816767">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B1DA" w14:textId="77777777" w:rsidR="00816767" w:rsidRDefault="00816767">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21D97"/>
    <w:multiLevelType w:val="multilevel"/>
    <w:tmpl w:val="57021D97"/>
    <w:lvl w:ilvl="0">
      <w:start w:val="1"/>
      <w:numFmt w:val="chineseCountingThousand"/>
      <w:pStyle w:val="1"/>
      <w:suff w:val="nothing"/>
      <w:lvlText w:val="%1、"/>
      <w:lvlJc w:val="left"/>
      <w:pPr>
        <w:ind w:left="1843" w:firstLine="0"/>
      </w:pPr>
      <w:rPr>
        <w:rFonts w:ascii="Times New Roman" w:eastAsia="宋体" w:hAnsi="Times New Roman" w:hint="default"/>
        <w:b/>
        <w:i w:val="0"/>
        <w:sz w:val="28"/>
        <w:lang w:val="en-US"/>
      </w:rPr>
    </w:lvl>
    <w:lvl w:ilvl="1">
      <w:start w:val="1"/>
      <w:numFmt w:val="chineseCountingThousand"/>
      <w:pStyle w:val="2"/>
      <w:suff w:val="nothing"/>
      <w:lvlText w:val="（%2）"/>
      <w:lvlJc w:val="left"/>
      <w:pPr>
        <w:ind w:left="0" w:firstLine="142"/>
      </w:pPr>
      <w:rPr>
        <w:rFonts w:ascii="Times New Roman" w:eastAsia="宋体" w:hAnsi="Times New Roman" w:hint="default"/>
        <w:b/>
        <w:i w:val="0"/>
        <w:sz w:val="24"/>
      </w:rPr>
    </w:lvl>
    <w:lvl w:ilvl="2">
      <w:start w:val="1"/>
      <w:numFmt w:val="decimal"/>
      <w:pStyle w:val="3"/>
      <w:suff w:val="nothing"/>
      <w:lvlText w:val="%3、"/>
      <w:lvlJc w:val="left"/>
      <w:pPr>
        <w:ind w:left="0" w:firstLine="442"/>
      </w:pPr>
      <w:rPr>
        <w:rFonts w:ascii="Times New Roman" w:eastAsia="宋体" w:hAnsi="Times New Roman" w:hint="default"/>
        <w:b/>
        <w:i w:val="0"/>
        <w:sz w:val="24"/>
      </w:rPr>
    </w:lvl>
    <w:lvl w:ilvl="3">
      <w:start w:val="1"/>
      <w:numFmt w:val="decimal"/>
      <w:pStyle w:val="4"/>
      <w:suff w:val="nothing"/>
      <w:lvlText w:val="（%4）"/>
      <w:lvlJc w:val="left"/>
      <w:pPr>
        <w:ind w:left="0" w:firstLine="442"/>
      </w:pPr>
      <w:rPr>
        <w:rFonts w:ascii="Times New Roman" w:eastAsia="宋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HUAN">
    <w15:presenceInfo w15:providerId="None" w15:userId="ZHOUH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D6"/>
    <w:rsid w:val="00040E1F"/>
    <w:rsid w:val="00057F6B"/>
    <w:rsid w:val="00082610"/>
    <w:rsid w:val="000A4D90"/>
    <w:rsid w:val="000C4642"/>
    <w:rsid w:val="000C51D6"/>
    <w:rsid w:val="000D7598"/>
    <w:rsid w:val="000E0B08"/>
    <w:rsid w:val="000F6E91"/>
    <w:rsid w:val="0010614A"/>
    <w:rsid w:val="00141B0A"/>
    <w:rsid w:val="0015402A"/>
    <w:rsid w:val="00172348"/>
    <w:rsid w:val="001827F2"/>
    <w:rsid w:val="001B08B0"/>
    <w:rsid w:val="001B0C7B"/>
    <w:rsid w:val="001D03AC"/>
    <w:rsid w:val="001D1F7C"/>
    <w:rsid w:val="00202582"/>
    <w:rsid w:val="00250955"/>
    <w:rsid w:val="002701F0"/>
    <w:rsid w:val="002973EC"/>
    <w:rsid w:val="002A0B0F"/>
    <w:rsid w:val="002A5088"/>
    <w:rsid w:val="002C39AE"/>
    <w:rsid w:val="0033027D"/>
    <w:rsid w:val="0034327C"/>
    <w:rsid w:val="00347013"/>
    <w:rsid w:val="0037045B"/>
    <w:rsid w:val="00370BA0"/>
    <w:rsid w:val="003729A0"/>
    <w:rsid w:val="003B27B9"/>
    <w:rsid w:val="003C53A3"/>
    <w:rsid w:val="00446F57"/>
    <w:rsid w:val="00457AD4"/>
    <w:rsid w:val="00477D4C"/>
    <w:rsid w:val="00487A86"/>
    <w:rsid w:val="004B045E"/>
    <w:rsid w:val="004B1C4F"/>
    <w:rsid w:val="004E767A"/>
    <w:rsid w:val="00547125"/>
    <w:rsid w:val="00560C1E"/>
    <w:rsid w:val="00566BA1"/>
    <w:rsid w:val="00566D65"/>
    <w:rsid w:val="005879FF"/>
    <w:rsid w:val="00591371"/>
    <w:rsid w:val="005945DC"/>
    <w:rsid w:val="005D0633"/>
    <w:rsid w:val="005E2623"/>
    <w:rsid w:val="006171E4"/>
    <w:rsid w:val="00625A5E"/>
    <w:rsid w:val="00657FDC"/>
    <w:rsid w:val="00660FE6"/>
    <w:rsid w:val="006931AE"/>
    <w:rsid w:val="006B73E1"/>
    <w:rsid w:val="006E5C38"/>
    <w:rsid w:val="00737CCD"/>
    <w:rsid w:val="00741368"/>
    <w:rsid w:val="00744153"/>
    <w:rsid w:val="00766FDD"/>
    <w:rsid w:val="00806F1E"/>
    <w:rsid w:val="00816767"/>
    <w:rsid w:val="008345F3"/>
    <w:rsid w:val="0085014B"/>
    <w:rsid w:val="00855B6D"/>
    <w:rsid w:val="0086019B"/>
    <w:rsid w:val="00870684"/>
    <w:rsid w:val="0089433C"/>
    <w:rsid w:val="00896559"/>
    <w:rsid w:val="008A425E"/>
    <w:rsid w:val="008B05D8"/>
    <w:rsid w:val="008B459A"/>
    <w:rsid w:val="008D6161"/>
    <w:rsid w:val="00917251"/>
    <w:rsid w:val="00931577"/>
    <w:rsid w:val="0094069A"/>
    <w:rsid w:val="00946636"/>
    <w:rsid w:val="009820B4"/>
    <w:rsid w:val="00995FD3"/>
    <w:rsid w:val="009D1E52"/>
    <w:rsid w:val="009E1B3D"/>
    <w:rsid w:val="009E235E"/>
    <w:rsid w:val="00A00888"/>
    <w:rsid w:val="00A14BFC"/>
    <w:rsid w:val="00A2070F"/>
    <w:rsid w:val="00A32CB4"/>
    <w:rsid w:val="00A41287"/>
    <w:rsid w:val="00A43A12"/>
    <w:rsid w:val="00A63067"/>
    <w:rsid w:val="00AA63E7"/>
    <w:rsid w:val="00AB513F"/>
    <w:rsid w:val="00AC0F30"/>
    <w:rsid w:val="00AF2364"/>
    <w:rsid w:val="00B20EFC"/>
    <w:rsid w:val="00B56F39"/>
    <w:rsid w:val="00B627E2"/>
    <w:rsid w:val="00B67206"/>
    <w:rsid w:val="00B81DF6"/>
    <w:rsid w:val="00BD3EAF"/>
    <w:rsid w:val="00BF18CE"/>
    <w:rsid w:val="00C572E7"/>
    <w:rsid w:val="00C620D5"/>
    <w:rsid w:val="00C76378"/>
    <w:rsid w:val="00CD6100"/>
    <w:rsid w:val="00CE16AD"/>
    <w:rsid w:val="00D5004B"/>
    <w:rsid w:val="00D71C95"/>
    <w:rsid w:val="00D86B4D"/>
    <w:rsid w:val="00DE225A"/>
    <w:rsid w:val="00E05459"/>
    <w:rsid w:val="00E432B7"/>
    <w:rsid w:val="00E62121"/>
    <w:rsid w:val="00E72960"/>
    <w:rsid w:val="00EA2C3A"/>
    <w:rsid w:val="00EB2F60"/>
    <w:rsid w:val="00EB69C2"/>
    <w:rsid w:val="00EC45D6"/>
    <w:rsid w:val="00ED4D60"/>
    <w:rsid w:val="00EE2EA4"/>
    <w:rsid w:val="00F34499"/>
    <w:rsid w:val="00F62388"/>
    <w:rsid w:val="00FA3DB3"/>
    <w:rsid w:val="00FC4922"/>
    <w:rsid w:val="00FE5F7A"/>
    <w:rsid w:val="00FF776F"/>
    <w:rsid w:val="0609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A4D38"/>
  <w15:docId w15:val="{E3376529-5520-4715-A08C-9542C292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next w:val="a"/>
    <w:link w:val="10"/>
    <w:uiPriority w:val="9"/>
    <w:qFormat/>
    <w:pPr>
      <w:numPr>
        <w:numId w:val="1"/>
      </w:numPr>
      <w:spacing w:line="360" w:lineRule="auto"/>
      <w:ind w:left="0"/>
      <w:outlineLvl w:val="0"/>
    </w:pPr>
    <w:rPr>
      <w:rFonts w:ascii="Times New Roman" w:eastAsia="宋体" w:hAnsi="Times New Roman"/>
      <w:b/>
      <w:bCs/>
      <w:kern w:val="44"/>
      <w:sz w:val="28"/>
      <w:szCs w:val="44"/>
    </w:rPr>
  </w:style>
  <w:style w:type="paragraph" w:styleId="2">
    <w:name w:val="heading 2"/>
    <w:next w:val="a"/>
    <w:link w:val="20"/>
    <w:uiPriority w:val="9"/>
    <w:unhideWhenUsed/>
    <w:qFormat/>
    <w:pPr>
      <w:numPr>
        <w:ilvl w:val="1"/>
        <w:numId w:val="1"/>
      </w:numPr>
      <w:spacing w:line="360" w:lineRule="auto"/>
      <w:ind w:firstLine="0"/>
      <w:outlineLvl w:val="1"/>
    </w:pPr>
    <w:rPr>
      <w:rFonts w:ascii="Times New Roman" w:eastAsia="宋体" w:hAnsi="Times New Roman" w:cstheme="majorBidi"/>
      <w:b/>
      <w:bCs/>
      <w:kern w:val="2"/>
      <w:sz w:val="24"/>
      <w:szCs w:val="32"/>
    </w:rPr>
  </w:style>
  <w:style w:type="paragraph" w:styleId="3">
    <w:name w:val="heading 3"/>
    <w:next w:val="a"/>
    <w:link w:val="30"/>
    <w:uiPriority w:val="9"/>
    <w:unhideWhenUsed/>
    <w:qFormat/>
    <w:pPr>
      <w:numPr>
        <w:ilvl w:val="2"/>
        <w:numId w:val="1"/>
      </w:numPr>
      <w:spacing w:line="360" w:lineRule="auto"/>
      <w:outlineLvl w:val="2"/>
    </w:pPr>
    <w:rPr>
      <w:rFonts w:ascii="Times New Roman" w:eastAsia="宋体" w:hAnsi="Times New Roman"/>
      <w:b/>
      <w:bCs/>
      <w:kern w:val="2"/>
      <w:sz w:val="24"/>
      <w:szCs w:val="32"/>
    </w:rPr>
  </w:style>
  <w:style w:type="paragraph" w:styleId="4">
    <w:name w:val="heading 4"/>
    <w:next w:val="a"/>
    <w:link w:val="40"/>
    <w:uiPriority w:val="9"/>
    <w:unhideWhenUsed/>
    <w:qFormat/>
    <w:pPr>
      <w:widowControl w:val="0"/>
      <w:numPr>
        <w:ilvl w:val="3"/>
        <w:numId w:val="1"/>
      </w:numPr>
      <w:spacing w:line="360" w:lineRule="auto"/>
      <w:outlineLvl w:val="3"/>
    </w:pPr>
    <w:rPr>
      <w:rFonts w:ascii="Times New Roman" w:eastAsia="宋体" w:hAnsi="Times New Roman" w:cstheme="majorBidi"/>
      <w:b/>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link w:val="ac"/>
    <w:qFormat/>
    <w:pPr>
      <w:snapToGrid w:val="0"/>
    </w:pPr>
    <w:rPr>
      <w:rFonts w:ascii="Times New Roman" w:eastAsia="宋体" w:hAnsi="Times New Roman"/>
      <w:kern w:val="2"/>
      <w:sz w:val="21"/>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styleId="af0">
    <w:name w:val="footnote reference"/>
    <w:basedOn w:val="a0"/>
    <w:qFormat/>
    <w:rPr>
      <w:rFonts w:ascii="Times New Roman" w:hAnsi="Times New Roman"/>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rPr>
      <w:rFonts w:ascii="Times New Roman" w:eastAsia="宋体" w:hAnsi="Times New Roman"/>
      <w:sz w:val="24"/>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10">
    <w:name w:val="标题 1 字符"/>
    <w:basedOn w:val="a0"/>
    <w:link w:val="1"/>
    <w:uiPriority w:val="9"/>
    <w:qFormat/>
    <w:rPr>
      <w:rFonts w:ascii="Times New Roman" w:eastAsia="宋体" w:hAnsi="Times New Roman"/>
      <w:b/>
      <w:bCs/>
      <w:kern w:val="44"/>
      <w:sz w:val="28"/>
      <w:szCs w:val="44"/>
    </w:rPr>
  </w:style>
  <w:style w:type="character" w:customStyle="1" w:styleId="20">
    <w:name w:val="标题 2 字符"/>
    <w:basedOn w:val="a0"/>
    <w:link w:val="2"/>
    <w:uiPriority w:val="9"/>
    <w:qFormat/>
    <w:rPr>
      <w:rFonts w:ascii="Times New Roman" w:eastAsia="宋体" w:hAnsi="Times New Roman" w:cstheme="majorBidi"/>
      <w:b/>
      <w:bCs/>
      <w:sz w:val="24"/>
      <w:szCs w:val="32"/>
    </w:rPr>
  </w:style>
  <w:style w:type="character" w:customStyle="1" w:styleId="30">
    <w:name w:val="标题 3 字符"/>
    <w:basedOn w:val="a0"/>
    <w:link w:val="3"/>
    <w:uiPriority w:val="9"/>
    <w:qFormat/>
    <w:rPr>
      <w:rFonts w:ascii="Times New Roman" w:eastAsia="宋体" w:hAnsi="Times New Roman"/>
      <w:b/>
      <w:bCs/>
      <w:sz w:val="24"/>
      <w:szCs w:val="32"/>
    </w:rPr>
  </w:style>
  <w:style w:type="character" w:customStyle="1" w:styleId="40">
    <w:name w:val="标题 4 字符"/>
    <w:basedOn w:val="a0"/>
    <w:link w:val="4"/>
    <w:uiPriority w:val="9"/>
    <w:qFormat/>
    <w:rPr>
      <w:rFonts w:ascii="Times New Roman" w:eastAsia="宋体" w:hAnsi="Times New Roman" w:cstheme="majorBidi"/>
      <w:b/>
      <w:bCs/>
      <w:sz w:val="24"/>
      <w:szCs w:val="28"/>
    </w:rPr>
  </w:style>
  <w:style w:type="character" w:customStyle="1" w:styleId="ae">
    <w:name w:val="批注主题 字符"/>
    <w:basedOn w:val="a4"/>
    <w:link w:val="ad"/>
    <w:uiPriority w:val="99"/>
    <w:semiHidden/>
    <w:qFormat/>
    <w:rPr>
      <w:rFonts w:ascii="Times New Roman" w:eastAsia="宋体" w:hAnsi="Times New Roman"/>
      <w:b/>
      <w:bCs/>
      <w:sz w:val="24"/>
    </w:rPr>
  </w:style>
  <w:style w:type="character" w:customStyle="1" w:styleId="ac">
    <w:name w:val="脚注文本 字符"/>
    <w:basedOn w:val="a0"/>
    <w:link w:val="ab"/>
    <w:qFormat/>
    <w:rPr>
      <w:rFonts w:ascii="Times New Roman" w:eastAsia="宋体" w:hAnsi="Times New Roman"/>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C4830-023C-443B-A102-DEE92095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ZHOUHUAN</dc:creator>
  <cp:lastModifiedBy>ZHOUHUAN</cp:lastModifiedBy>
  <cp:revision>12</cp:revision>
  <dcterms:created xsi:type="dcterms:W3CDTF">2025-03-25T05:21:00Z</dcterms:created>
  <dcterms:modified xsi:type="dcterms:W3CDTF">2025-03-30T02:59:00Z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eyJoZGlkIjoiODA5ZWUwNjg2MzI1MTA2ZTVkN2I3ZWY1ODhlN2RmZjQiLCJ1c2VySWQiOiIxNjAwMDk0MjkwIn0=</vt:lpwstr>
  </property>
  <property fmtid="{D5CDD505-2E9C-101B-9397-08002B2CF9AE}" pid="3" name="KSOProductBuildVer">
    <vt:lpwstr>2052-12.1.0.19302</vt:lpwstr>
  </property>
  <property fmtid="{D5CDD505-2E9C-101B-9397-08002B2CF9AE}" pid="4" name="ICV">
    <vt:lpwstr>7E09246E70C741F08727D7CCD7E10D40_12</vt:lpwstr>
  </property>
</Properties>
</file>